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D719E" w14:textId="19CD7081" w:rsidR="00840A40" w:rsidRPr="00BE7C58" w:rsidRDefault="0089685E" w:rsidP="006838C8">
      <w:pPr>
        <w:shd w:val="clear" w:color="auto" w:fill="FFFFFF"/>
        <w:spacing w:after="0"/>
        <w:rPr>
          <w:rFonts w:ascii="Times New Roman" w:eastAsia="Times New Roman" w:hAnsi="Times New Roman" w:cs="Times New Roman"/>
        </w:rPr>
      </w:pPr>
      <w:r w:rsidRPr="00BE7C58">
        <w:rPr>
          <w:rFonts w:ascii="Times New Roman" w:eastAsia="Times New Roman" w:hAnsi="Times New Roman" w:cs="Times New Roman"/>
          <w:b/>
          <w:color w:val="222222"/>
          <w:lang w:val="en-GB"/>
        </w:rPr>
        <w:t>P</w:t>
      </w:r>
      <w:proofErr w:type="spellStart"/>
      <w:r w:rsidRPr="00BE7C58">
        <w:rPr>
          <w:rFonts w:ascii="Times New Roman" w:eastAsia="Times New Roman" w:hAnsi="Times New Roman" w:cs="Times New Roman"/>
          <w:b/>
          <w:color w:val="222222"/>
        </w:rPr>
        <w:t>roject</w:t>
      </w:r>
      <w:proofErr w:type="spellEnd"/>
      <w:r w:rsidRPr="00BE7C58">
        <w:rPr>
          <w:rFonts w:ascii="Times New Roman" w:eastAsia="Times New Roman" w:hAnsi="Times New Roman" w:cs="Times New Roman"/>
          <w:b/>
          <w:color w:val="222222"/>
        </w:rPr>
        <w:t xml:space="preserve"> Overview</w:t>
      </w:r>
      <w:r w:rsidR="00A54466" w:rsidRPr="00BE7C58">
        <w:rPr>
          <w:rFonts w:ascii="Times New Roman" w:eastAsia="Times New Roman" w:hAnsi="Times New Roman" w:cs="Times New Roman"/>
          <w:color w:val="222222"/>
        </w:rPr>
        <w:br/>
        <w:t xml:space="preserve"> </w:t>
      </w:r>
      <w:r w:rsidR="00A54466" w:rsidRPr="00BE7C58">
        <w:rPr>
          <w:rFonts w:ascii="Times New Roman" w:eastAsia="Times New Roman" w:hAnsi="Times New Roman" w:cs="Times New Roman"/>
          <w:color w:val="222222"/>
        </w:rPr>
        <w:tab/>
      </w:r>
      <w:commentRangeStart w:id="0"/>
      <w:r w:rsidR="006838C8" w:rsidRPr="00BE7C58">
        <w:rPr>
          <w:rFonts w:ascii="Times New Roman" w:eastAsia="Times New Roman" w:hAnsi="Times New Roman" w:cs="Times New Roman"/>
        </w:rPr>
        <w:t>The</w:t>
      </w:r>
      <w:commentRangeEnd w:id="0"/>
      <w:r w:rsidR="00D40C99">
        <w:rPr>
          <w:rStyle w:val="CommentReference"/>
        </w:rPr>
        <w:commentReference w:id="0"/>
      </w:r>
      <w:r w:rsidR="006838C8" w:rsidRPr="00BE7C58">
        <w:rPr>
          <w:rFonts w:ascii="Times New Roman" w:eastAsia="Times New Roman" w:hAnsi="Times New Roman" w:cs="Times New Roman"/>
        </w:rPr>
        <w:t xml:space="preserve"> program under consideration is a rhythm synchronizing tool which is intended to accept </w:t>
      </w:r>
      <w:commentRangeStart w:id="1"/>
      <w:r w:rsidR="006838C8" w:rsidRPr="00BE7C58">
        <w:rPr>
          <w:rFonts w:ascii="Times New Roman" w:eastAsia="Times New Roman" w:hAnsi="Times New Roman" w:cs="Times New Roman"/>
        </w:rPr>
        <w:t>&amp;</w:t>
      </w:r>
      <w:commentRangeEnd w:id="1"/>
      <w:r w:rsidR="00FD7629">
        <w:rPr>
          <w:rStyle w:val="CommentReference"/>
        </w:rPr>
        <w:commentReference w:id="1"/>
      </w:r>
      <w:r w:rsidR="006838C8" w:rsidRPr="00BE7C58">
        <w:rPr>
          <w:rFonts w:ascii="Times New Roman" w:eastAsia="Times New Roman" w:hAnsi="Times New Roman" w:cs="Times New Roman"/>
        </w:rPr>
        <w:t xml:space="preserve"> analyze audio input from multiple sources. A </w:t>
      </w:r>
      <w:proofErr w:type="spellStart"/>
      <w:r w:rsidR="006838C8" w:rsidRPr="00BE7C58">
        <w:rPr>
          <w:rFonts w:ascii="Times New Roman" w:eastAsia="Times New Roman" w:hAnsi="Times New Roman" w:cs="Times New Roman"/>
        </w:rPr>
        <w:t>source&amp;apos</w:t>
      </w:r>
      <w:proofErr w:type="gramStart"/>
      <w:r w:rsidR="006838C8" w:rsidRPr="00BE7C58">
        <w:rPr>
          <w:rFonts w:ascii="Times New Roman" w:eastAsia="Times New Roman" w:hAnsi="Times New Roman" w:cs="Times New Roman"/>
        </w:rPr>
        <w:t>;s</w:t>
      </w:r>
      <w:proofErr w:type="spellEnd"/>
      <w:proofErr w:type="gramEnd"/>
      <w:r w:rsidR="006838C8" w:rsidRPr="00BE7C58">
        <w:rPr>
          <w:rFonts w:ascii="Times New Roman" w:eastAsia="Times New Roman" w:hAnsi="Times New Roman" w:cs="Times New Roman"/>
        </w:rPr>
        <w:t xml:space="preserve"> input (be it from a traditional musical instrument or person) will be received via the use of a distinct microphone. The audio input will have its properties analyzed to determine the timing of the individual notes/sounds recorded along with tempo of the piece as a whole. The program will go on to compare these properties with those obtained from another source and determine whether or not the sources are "in </w:t>
      </w:r>
      <w:commentRangeStart w:id="2"/>
      <w:r w:rsidR="006838C8" w:rsidRPr="00BE7C58">
        <w:rPr>
          <w:rFonts w:ascii="Times New Roman" w:eastAsia="Times New Roman" w:hAnsi="Times New Roman" w:cs="Times New Roman"/>
        </w:rPr>
        <w:t>sync</w:t>
      </w:r>
      <w:commentRangeEnd w:id="2"/>
      <w:r w:rsidR="00FD7629">
        <w:rPr>
          <w:rStyle w:val="CommentReference"/>
        </w:rPr>
        <w:commentReference w:id="2"/>
      </w:r>
      <w:r w:rsidR="006838C8" w:rsidRPr="00BE7C58">
        <w:rPr>
          <w:rFonts w:ascii="Times New Roman" w:eastAsia="Times New Roman" w:hAnsi="Times New Roman" w:cs="Times New Roman"/>
        </w:rPr>
        <w:t>". Once determined, it should display all interpretations (tempo, individual timing of notes and comparison results) to the user in standard music notation, a clear indication of tempo and instructions to attain synchronization. The instructions will be presented as simple messages</w:t>
      </w:r>
      <w:commentRangeStart w:id="3"/>
      <w:r w:rsidR="006838C8" w:rsidRPr="00BE7C58">
        <w:rPr>
          <w:rFonts w:ascii="Times New Roman" w:eastAsia="Times New Roman" w:hAnsi="Times New Roman" w:cs="Times New Roman"/>
        </w:rPr>
        <w:t>;</w:t>
      </w:r>
      <w:commentRangeEnd w:id="3"/>
      <w:r w:rsidR="00FD7629">
        <w:rPr>
          <w:rStyle w:val="CommentReference"/>
        </w:rPr>
        <w:commentReference w:id="3"/>
      </w:r>
      <w:r w:rsidR="006838C8" w:rsidRPr="00BE7C58">
        <w:rPr>
          <w:rFonts w:ascii="Times New Roman" w:eastAsia="Times New Roman" w:hAnsi="Times New Roman" w:cs="Times New Roman"/>
        </w:rPr>
        <w:t xml:space="preserve"> "Slow down" if the source is too fast, "Speed up" if it is too sl</w:t>
      </w:r>
      <w:r w:rsidR="00555CF7" w:rsidRPr="00BE7C58">
        <w:rPr>
          <w:rFonts w:ascii="Times New Roman" w:eastAsia="Times New Roman" w:hAnsi="Times New Roman" w:cs="Times New Roman"/>
        </w:rPr>
        <w:t>ow</w:t>
      </w:r>
      <w:ins w:id="4" w:author="Alan Montroso" w:date="2015-09-21T11:56:00Z">
        <w:r w:rsidR="00FD7629">
          <w:rPr>
            <w:rFonts w:ascii="Times New Roman" w:eastAsia="Times New Roman" w:hAnsi="Times New Roman" w:cs="Times New Roman"/>
          </w:rPr>
          <w:t>,</w:t>
        </w:r>
      </w:ins>
      <w:r w:rsidR="00555CF7" w:rsidRPr="00BE7C58">
        <w:rPr>
          <w:rFonts w:ascii="Times New Roman" w:eastAsia="Times New Roman" w:hAnsi="Times New Roman" w:cs="Times New Roman"/>
        </w:rPr>
        <w:t xml:space="preserve"> or "Just right" if in sync.</w:t>
      </w:r>
    </w:p>
    <w:p w14:paraId="166C6A48" w14:textId="77777777" w:rsidR="0089685E" w:rsidRPr="00BE7C58" w:rsidRDefault="00840A40" w:rsidP="006838C8">
      <w:pPr>
        <w:shd w:val="clear" w:color="auto" w:fill="FFFFFF"/>
        <w:spacing w:after="0"/>
        <w:rPr>
          <w:rFonts w:ascii="Times New Roman" w:eastAsia="Times New Roman" w:hAnsi="Times New Roman" w:cs="Times New Roman"/>
        </w:rPr>
      </w:pPr>
      <w:r w:rsidRPr="00BE7C58">
        <w:rPr>
          <w:rFonts w:ascii="Times New Roman" w:eastAsia="Times New Roman" w:hAnsi="Times New Roman" w:cs="Times New Roman"/>
          <w:lang w:val="en-GB"/>
        </w:rPr>
        <w:t xml:space="preserve">          </w:t>
      </w:r>
      <w:commentRangeStart w:id="5"/>
      <w:r w:rsidR="006838C8" w:rsidRPr="00BE7C58">
        <w:rPr>
          <w:rFonts w:ascii="Times New Roman" w:eastAsia="Times New Roman" w:hAnsi="Times New Roman" w:cs="Times New Roman"/>
        </w:rPr>
        <w:t>The</w:t>
      </w:r>
      <w:commentRangeEnd w:id="5"/>
      <w:r w:rsidR="00FD7629">
        <w:rPr>
          <w:rStyle w:val="CommentReference"/>
        </w:rPr>
        <w:commentReference w:id="5"/>
      </w:r>
      <w:r w:rsidR="006838C8" w:rsidRPr="00BE7C58">
        <w:rPr>
          <w:rFonts w:ascii="Times New Roman" w:eastAsia="Times New Roman" w:hAnsi="Times New Roman" w:cs="Times New Roman"/>
        </w:rPr>
        <w:t xml:space="preserve"> program as described could be used as a subset of a larger project where analog sound waves are analyzed in further detail for the purposes of transcription (like writing sheet music) or synthesis (like making program virtually replicate the sound on a different instrument). Such tasks would require an in depth look at the frequency and amplitude of the sound being recorded seeing as these are respectively responsible for pitch and volume</w:t>
      </w:r>
      <w:r w:rsidR="00882A69" w:rsidRPr="00BE7C58">
        <w:rPr>
          <w:rFonts w:ascii="Times New Roman" w:eastAsia="Times New Roman" w:hAnsi="Times New Roman" w:cs="Times New Roman"/>
          <w:lang w:val="en-GB"/>
        </w:rPr>
        <w:t xml:space="preserve">. </w:t>
      </w:r>
    </w:p>
    <w:p w14:paraId="58360241" w14:textId="77777777" w:rsidR="00882A69" w:rsidRPr="00BE7C58" w:rsidRDefault="00882A69" w:rsidP="006838C8">
      <w:pPr>
        <w:shd w:val="clear" w:color="auto" w:fill="FFFFFF"/>
        <w:spacing w:after="0"/>
        <w:rPr>
          <w:rFonts w:ascii="Times New Roman" w:eastAsia="Times New Roman" w:hAnsi="Times New Roman" w:cs="Times New Roman"/>
          <w:color w:val="222222"/>
        </w:rPr>
      </w:pPr>
    </w:p>
    <w:p w14:paraId="2B015700" w14:textId="77777777" w:rsidR="0089685E" w:rsidRPr="00BE7C58" w:rsidRDefault="0089685E" w:rsidP="0089685E">
      <w:pPr>
        <w:shd w:val="clear" w:color="auto" w:fill="FFFFFF"/>
        <w:spacing w:after="0"/>
        <w:rPr>
          <w:rFonts w:ascii="Times New Roman" w:eastAsia="Times New Roman" w:hAnsi="Times New Roman" w:cs="Times New Roman"/>
          <w:b/>
          <w:color w:val="222222"/>
        </w:rPr>
      </w:pPr>
      <w:r w:rsidRPr="00BE7C58">
        <w:rPr>
          <w:rFonts w:ascii="Times New Roman" w:eastAsia="Times New Roman" w:hAnsi="Times New Roman" w:cs="Times New Roman"/>
          <w:b/>
          <w:color w:val="222222"/>
        </w:rPr>
        <w:t xml:space="preserve">Intellectual </w:t>
      </w:r>
      <w:commentRangeStart w:id="6"/>
      <w:r w:rsidRPr="00BE7C58">
        <w:rPr>
          <w:rFonts w:ascii="Times New Roman" w:eastAsia="Times New Roman" w:hAnsi="Times New Roman" w:cs="Times New Roman"/>
          <w:b/>
          <w:color w:val="222222"/>
        </w:rPr>
        <w:t>Merit</w:t>
      </w:r>
      <w:commentRangeEnd w:id="6"/>
      <w:r w:rsidR="00FD7629">
        <w:rPr>
          <w:rStyle w:val="CommentReference"/>
        </w:rPr>
        <w:commentReference w:id="6"/>
      </w:r>
      <w:r w:rsidR="00730774" w:rsidRPr="00BE7C58">
        <w:rPr>
          <w:rFonts w:ascii="Times New Roman" w:eastAsia="Times New Roman" w:hAnsi="Times New Roman" w:cs="Times New Roman"/>
          <w:color w:val="222222"/>
        </w:rPr>
        <w:br/>
      </w:r>
      <w:r w:rsidRPr="00BE7C58">
        <w:rPr>
          <w:rFonts w:ascii="Times New Roman" w:eastAsia="Times New Roman" w:hAnsi="Times New Roman" w:cs="Times New Roman"/>
          <w:color w:val="222222"/>
        </w:rPr>
        <w:t xml:space="preserve"> </w:t>
      </w:r>
      <w:r w:rsidR="00730774" w:rsidRPr="00BE7C58">
        <w:rPr>
          <w:rFonts w:ascii="Times New Roman" w:eastAsia="Times New Roman" w:hAnsi="Times New Roman" w:cs="Times New Roman"/>
          <w:color w:val="222222"/>
        </w:rPr>
        <w:tab/>
      </w:r>
      <w:r w:rsidR="00555CF7" w:rsidRPr="00BE7C58">
        <w:rPr>
          <w:rFonts w:ascii="Times New Roman" w:eastAsia="Times New Roman" w:hAnsi="Times New Roman" w:cs="Times New Roman"/>
          <w:lang w:val="en-GB"/>
        </w:rPr>
        <w:t xml:space="preserve">To </w:t>
      </w:r>
      <w:r w:rsidR="00555CF7" w:rsidRPr="00BE7C58">
        <w:rPr>
          <w:rFonts w:ascii="Times New Roman" w:eastAsia="Times New Roman" w:hAnsi="Times New Roman" w:cs="Times New Roman"/>
        </w:rPr>
        <w:t xml:space="preserve">fully implement this project several challenges must be tackled that involve the use of third party APIs along with the appropriate selection &amp; implementation of data structures. The grand scheme requires a mathematical replication of what sounds would seem synchronized to the human ear however this appears </w:t>
      </w:r>
      <w:proofErr w:type="gramStart"/>
      <w:r w:rsidR="00555CF7" w:rsidRPr="00BE7C58">
        <w:rPr>
          <w:rFonts w:ascii="Times New Roman" w:eastAsia="Times New Roman" w:hAnsi="Times New Roman" w:cs="Times New Roman"/>
        </w:rPr>
        <w:t>to</w:t>
      </w:r>
      <w:proofErr w:type="gramEnd"/>
      <w:r w:rsidR="00555CF7" w:rsidRPr="00BE7C58">
        <w:rPr>
          <w:rFonts w:ascii="Times New Roman" w:eastAsia="Times New Roman" w:hAnsi="Times New Roman" w:cs="Times New Roman"/>
        </w:rPr>
        <w:t xml:space="preserve"> large a task to directly </w:t>
      </w:r>
      <w:commentRangeStart w:id="7"/>
      <w:r w:rsidR="00555CF7" w:rsidRPr="00BE7C58">
        <w:rPr>
          <w:rFonts w:ascii="Times New Roman" w:eastAsia="Times New Roman" w:hAnsi="Times New Roman" w:cs="Times New Roman"/>
        </w:rPr>
        <w:t>overcome</w:t>
      </w:r>
      <w:commentRangeEnd w:id="7"/>
      <w:r w:rsidR="00D07EAE">
        <w:rPr>
          <w:rStyle w:val="CommentReference"/>
        </w:rPr>
        <w:commentReference w:id="7"/>
      </w:r>
      <w:r w:rsidR="00555CF7" w:rsidRPr="00BE7C58">
        <w:rPr>
          <w:rFonts w:ascii="Times New Roman" w:eastAsia="Times New Roman" w:hAnsi="Times New Roman" w:cs="Times New Roman"/>
        </w:rPr>
        <w:t xml:space="preserve">. </w:t>
      </w:r>
      <w:r w:rsidR="00555CF7" w:rsidRPr="00BE7C58">
        <w:rPr>
          <w:rFonts w:ascii="Times New Roman" w:eastAsia="Times New Roman" w:hAnsi="Times New Roman" w:cs="Times New Roman"/>
        </w:rPr>
        <w:br/>
        <w:t>The first step, determining when to start recording audio input from all sources, would mainly depend on the last source</w:t>
      </w:r>
      <w:r w:rsidR="00555CF7" w:rsidRPr="00BE7C58">
        <w:rPr>
          <w:rFonts w:ascii="Times New Roman" w:eastAsia="Times New Roman" w:hAnsi="Times New Roman" w:cs="Times New Roman"/>
          <w:lang w:val="en-GB"/>
        </w:rPr>
        <w:t>’</w:t>
      </w:r>
      <w:r w:rsidR="00555CF7" w:rsidRPr="00BE7C58">
        <w:rPr>
          <w:rFonts w:ascii="Times New Roman" w:eastAsia="Times New Roman" w:hAnsi="Times New Roman" w:cs="Times New Roman"/>
        </w:rPr>
        <w:t xml:space="preserve">s preparedness. </w:t>
      </w:r>
      <w:r w:rsidR="00555CF7" w:rsidRPr="00BE7C58">
        <w:rPr>
          <w:rFonts w:ascii="Times New Roman" w:eastAsia="Times New Roman" w:hAnsi="Times New Roman" w:cs="Times New Roman"/>
        </w:rPr>
        <w:br/>
      </w:r>
      <w:r w:rsidR="00555CF7" w:rsidRPr="00BE7C58">
        <w:rPr>
          <w:rFonts w:ascii="Times New Roman" w:eastAsia="Times New Roman" w:hAnsi="Times New Roman" w:cs="Times New Roman"/>
          <w:lang w:val="en-GB"/>
        </w:rPr>
        <w:t xml:space="preserve">               </w:t>
      </w:r>
      <w:r w:rsidR="00555CF7" w:rsidRPr="00BE7C58">
        <w:rPr>
          <w:rFonts w:ascii="Times New Roman" w:eastAsia="Times New Roman" w:hAnsi="Times New Roman" w:cs="Times New Roman"/>
        </w:rPr>
        <w:t>The next step would be an analysis of a single source</w:t>
      </w:r>
      <w:r w:rsidR="00555CF7" w:rsidRPr="00BE7C58">
        <w:rPr>
          <w:rFonts w:ascii="Times New Roman" w:eastAsia="Times New Roman" w:hAnsi="Times New Roman" w:cs="Times New Roman"/>
          <w:lang w:val="en-GB"/>
        </w:rPr>
        <w:t>’</w:t>
      </w:r>
      <w:r w:rsidR="00555CF7" w:rsidRPr="00BE7C58">
        <w:rPr>
          <w:rFonts w:ascii="Times New Roman" w:eastAsia="Times New Roman" w:hAnsi="Times New Roman" w:cs="Times New Roman"/>
        </w:rPr>
        <w:t xml:space="preserve">s audio input to determine timing. Upon surpassing a predefined amplitude, a timestamp must be placed to mark the sound being recognized virtually. The same will be done to record the last instant of the sound being "heard" and the difference will be calculated and stored. The purpose of this threshold amplitude </w:t>
      </w:r>
      <w:commentRangeStart w:id="8"/>
      <w:r w:rsidR="00555CF7" w:rsidRPr="00BE7C58">
        <w:rPr>
          <w:rFonts w:ascii="Times New Roman" w:eastAsia="Times New Roman" w:hAnsi="Times New Roman" w:cs="Times New Roman"/>
        </w:rPr>
        <w:t xml:space="preserve">being </w:t>
      </w:r>
      <w:commentRangeEnd w:id="8"/>
      <w:r w:rsidR="00D07EAE">
        <w:rPr>
          <w:rStyle w:val="CommentReference"/>
        </w:rPr>
        <w:commentReference w:id="8"/>
      </w:r>
      <w:r w:rsidR="00555CF7" w:rsidRPr="00BE7C58">
        <w:rPr>
          <w:rFonts w:ascii="Times New Roman" w:eastAsia="Times New Roman" w:hAnsi="Times New Roman" w:cs="Times New Roman"/>
        </w:rPr>
        <w:t xml:space="preserve">an attempt to overlook background noise. </w:t>
      </w:r>
      <w:r w:rsidR="00555CF7" w:rsidRPr="00BE7C58">
        <w:rPr>
          <w:rFonts w:ascii="Times New Roman" w:eastAsia="Times New Roman" w:hAnsi="Times New Roman" w:cs="Times New Roman"/>
        </w:rPr>
        <w:br/>
      </w:r>
      <w:r w:rsidR="00555CF7" w:rsidRPr="00BE7C58">
        <w:rPr>
          <w:rFonts w:ascii="Times New Roman" w:eastAsia="Times New Roman" w:hAnsi="Times New Roman" w:cs="Times New Roman"/>
          <w:lang w:val="en-GB"/>
        </w:rPr>
        <w:t xml:space="preserve">                </w:t>
      </w:r>
      <w:r w:rsidR="00555CF7" w:rsidRPr="00BE7C58">
        <w:rPr>
          <w:rFonts w:ascii="Times New Roman" w:eastAsia="Times New Roman" w:hAnsi="Times New Roman" w:cs="Times New Roman"/>
        </w:rPr>
        <w:t xml:space="preserve">The program may need to keep track of the largest and smallest differences to determine individual timing notation. From this notation, partitions can be made based on predicted time signatures and tempo may be determined (in beats per minute). </w:t>
      </w:r>
      <w:r w:rsidR="00555CF7" w:rsidRPr="00BE7C58">
        <w:rPr>
          <w:rFonts w:ascii="Times New Roman" w:eastAsia="Times New Roman" w:hAnsi="Times New Roman" w:cs="Times New Roman"/>
        </w:rPr>
        <w:br/>
        <w:t xml:space="preserve">As sound is continuously validated and analyzed, data concerning each recording must be stored in some easily expandable data structure (such as a linked list) seeing as the number of data entries would be </w:t>
      </w:r>
      <w:commentRangeStart w:id="9"/>
      <w:r w:rsidR="00555CF7" w:rsidRPr="00BE7C58">
        <w:rPr>
          <w:rFonts w:ascii="Times New Roman" w:eastAsia="Times New Roman" w:hAnsi="Times New Roman" w:cs="Times New Roman"/>
        </w:rPr>
        <w:t>unknown</w:t>
      </w:r>
      <w:commentRangeEnd w:id="9"/>
      <w:r w:rsidR="00D07EAE">
        <w:rPr>
          <w:rStyle w:val="CommentReference"/>
        </w:rPr>
        <w:commentReference w:id="9"/>
      </w:r>
      <w:r w:rsidR="00555CF7" w:rsidRPr="00BE7C58">
        <w:rPr>
          <w:rFonts w:ascii="Times New Roman" w:eastAsia="Times New Roman" w:hAnsi="Times New Roman" w:cs="Times New Roman"/>
        </w:rPr>
        <w:t>.</w:t>
      </w:r>
    </w:p>
    <w:p w14:paraId="6D73573D" w14:textId="77777777" w:rsidR="0089685E" w:rsidRPr="00BE7C58" w:rsidRDefault="0089685E" w:rsidP="0089685E">
      <w:pPr>
        <w:shd w:val="clear" w:color="auto" w:fill="FFFFFF"/>
        <w:spacing w:after="0"/>
        <w:rPr>
          <w:rFonts w:ascii="Times New Roman" w:eastAsia="Times New Roman" w:hAnsi="Times New Roman" w:cs="Times New Roman"/>
          <w:color w:val="222222"/>
        </w:rPr>
      </w:pPr>
    </w:p>
    <w:p w14:paraId="7CE6C0DC" w14:textId="77777777" w:rsidR="00730774" w:rsidRPr="00BE7C58" w:rsidRDefault="0089685E" w:rsidP="0089685E">
      <w:pPr>
        <w:shd w:val="clear" w:color="auto" w:fill="FFFFFF"/>
        <w:spacing w:after="0"/>
        <w:rPr>
          <w:rFonts w:ascii="Times New Roman" w:eastAsia="Times New Roman" w:hAnsi="Times New Roman" w:cs="Times New Roman"/>
          <w:color w:val="222222"/>
        </w:rPr>
      </w:pPr>
      <w:r w:rsidRPr="00BE7C58">
        <w:rPr>
          <w:rFonts w:ascii="Times New Roman" w:eastAsia="Times New Roman" w:hAnsi="Times New Roman" w:cs="Times New Roman"/>
          <w:b/>
          <w:color w:val="222222"/>
        </w:rPr>
        <w:t>Br</w:t>
      </w:r>
      <w:r w:rsidR="00730774" w:rsidRPr="00BE7C58">
        <w:rPr>
          <w:rFonts w:ascii="Times New Roman" w:eastAsia="Times New Roman" w:hAnsi="Times New Roman" w:cs="Times New Roman"/>
          <w:b/>
          <w:color w:val="222222"/>
        </w:rPr>
        <w:t xml:space="preserve">oader </w:t>
      </w:r>
      <w:commentRangeStart w:id="10"/>
      <w:r w:rsidR="00730774" w:rsidRPr="00BE7C58">
        <w:rPr>
          <w:rFonts w:ascii="Times New Roman" w:eastAsia="Times New Roman" w:hAnsi="Times New Roman" w:cs="Times New Roman"/>
          <w:b/>
          <w:color w:val="222222"/>
        </w:rPr>
        <w:t>implications</w:t>
      </w:r>
      <w:commentRangeEnd w:id="10"/>
      <w:r w:rsidR="00D07EAE">
        <w:rPr>
          <w:rStyle w:val="CommentReference"/>
        </w:rPr>
        <w:commentReference w:id="10"/>
      </w:r>
      <w:r w:rsidR="00730774" w:rsidRPr="00BE7C58">
        <w:rPr>
          <w:rFonts w:ascii="Times New Roman" w:eastAsia="Times New Roman" w:hAnsi="Times New Roman" w:cs="Times New Roman"/>
          <w:color w:val="222222"/>
        </w:rPr>
        <w:t xml:space="preserve"> </w:t>
      </w:r>
    </w:p>
    <w:p w14:paraId="3B81A1F2" w14:textId="77777777" w:rsidR="0089685E" w:rsidRPr="00BE7C58" w:rsidRDefault="00730774" w:rsidP="00BE7C58">
      <w:pPr>
        <w:shd w:val="clear" w:color="auto" w:fill="FFFFFF"/>
        <w:spacing w:after="0"/>
        <w:ind w:firstLine="720"/>
        <w:rPr>
          <w:rFonts w:ascii="Times New Roman" w:eastAsia="Times New Roman" w:hAnsi="Times New Roman" w:cs="Times New Roman"/>
          <w:color w:val="222222"/>
        </w:rPr>
      </w:pPr>
      <w:r w:rsidRPr="00BE7C58">
        <w:rPr>
          <w:rFonts w:ascii="Times New Roman" w:eastAsia="Times New Roman" w:hAnsi="Times New Roman" w:cs="Times New Roman"/>
          <w:color w:val="222222"/>
        </w:rPr>
        <w:t>The program</w:t>
      </w:r>
      <w:r w:rsidR="0089685E" w:rsidRPr="00BE7C58">
        <w:rPr>
          <w:rFonts w:ascii="Times New Roman" w:eastAsia="Times New Roman" w:hAnsi="Times New Roman" w:cs="Times New Roman"/>
          <w:color w:val="222222"/>
        </w:rPr>
        <w:t>, as defined thus far, is simply a tool to be used by music enthusiasts to ensure live instrumentation is in sync. For this reason its main purpose is to assist in making harmonious musical pieces.</w:t>
      </w:r>
      <w:r w:rsidR="00BE7C58">
        <w:rPr>
          <w:rFonts w:ascii="Times New Roman" w:eastAsia="Times New Roman" w:hAnsi="Times New Roman" w:cs="Times New Roman"/>
          <w:color w:val="222222"/>
          <w:lang w:val="en-GB"/>
        </w:rPr>
        <w:t xml:space="preserve"> </w:t>
      </w:r>
      <w:r w:rsidR="0089685E" w:rsidRPr="00BE7C58">
        <w:rPr>
          <w:rFonts w:ascii="Times New Roman" w:eastAsia="Times New Roman" w:hAnsi="Times New Roman" w:cs="Times New Roman"/>
          <w:color w:val="222222"/>
        </w:rPr>
        <w:t xml:space="preserve">An alternative social benefit derived from this program would its subtle ability to generate an interest in the theory of music. The notation that may be presented to the user will require some comprehension of the technicalities of the subject (a guide will be provided if such notation is presented). </w:t>
      </w:r>
      <w:commentRangeStart w:id="11"/>
      <w:r w:rsidR="0089685E" w:rsidRPr="00BE7C58">
        <w:rPr>
          <w:rFonts w:ascii="Times New Roman" w:eastAsia="Times New Roman" w:hAnsi="Times New Roman" w:cs="Times New Roman"/>
          <w:color w:val="222222"/>
        </w:rPr>
        <w:t xml:space="preserve">This </w:t>
      </w:r>
      <w:commentRangeEnd w:id="11"/>
      <w:r w:rsidR="006A7F6D">
        <w:rPr>
          <w:rStyle w:val="CommentReference"/>
        </w:rPr>
        <w:commentReference w:id="11"/>
      </w:r>
      <w:r w:rsidR="0089685E" w:rsidRPr="00BE7C58">
        <w:rPr>
          <w:rFonts w:ascii="Times New Roman" w:eastAsia="Times New Roman" w:hAnsi="Times New Roman" w:cs="Times New Roman"/>
          <w:color w:val="222222"/>
        </w:rPr>
        <w:t xml:space="preserve">is most evident in the </w:t>
      </w:r>
      <w:commentRangeStart w:id="12"/>
      <w:r w:rsidR="0089685E" w:rsidRPr="00BE7C58">
        <w:rPr>
          <w:rFonts w:ascii="Times New Roman" w:eastAsia="Times New Roman" w:hAnsi="Times New Roman" w:cs="Times New Roman"/>
          <w:color w:val="222222"/>
        </w:rPr>
        <w:t xml:space="preserve">proposed </w:t>
      </w:r>
      <w:commentRangeStart w:id="13"/>
      <w:r w:rsidR="0089685E" w:rsidRPr="00BE7C58">
        <w:rPr>
          <w:rFonts w:ascii="Times New Roman" w:eastAsia="Times New Roman" w:hAnsi="Times New Roman" w:cs="Times New Roman"/>
          <w:color w:val="222222"/>
        </w:rPr>
        <w:t>expansions</w:t>
      </w:r>
      <w:commentRangeEnd w:id="12"/>
      <w:r w:rsidR="006A7F6D">
        <w:rPr>
          <w:rStyle w:val="CommentReference"/>
        </w:rPr>
        <w:commentReference w:id="12"/>
      </w:r>
      <w:commentRangeEnd w:id="13"/>
      <w:r w:rsidR="006A7F6D">
        <w:rPr>
          <w:rStyle w:val="CommentReference"/>
        </w:rPr>
        <w:commentReference w:id="13"/>
      </w:r>
      <w:r w:rsidR="0089685E" w:rsidRPr="00BE7C58">
        <w:rPr>
          <w:rFonts w:ascii="Times New Roman" w:eastAsia="Times New Roman" w:hAnsi="Times New Roman" w:cs="Times New Roman"/>
          <w:color w:val="222222"/>
        </w:rPr>
        <w:t>.</w:t>
      </w:r>
    </w:p>
    <w:sectPr w:rsidR="0089685E" w:rsidRPr="00BE7C58" w:rsidSect="00A54466">
      <w:headerReference w:type="default" r:id="rId8"/>
      <w:pgSz w:w="12240" w:h="15840"/>
      <w:pgMar w:top="162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an Montroso" w:date="2015-09-21T11:52:00Z" w:initials="AM">
    <w:p w14:paraId="52162E3C" w14:textId="77777777" w:rsidR="00D40C99" w:rsidRDefault="00D40C99">
      <w:pPr>
        <w:pStyle w:val="CommentText"/>
      </w:pPr>
      <w:r>
        <w:rPr>
          <w:rStyle w:val="CommentReference"/>
        </w:rPr>
        <w:annotationRef/>
      </w:r>
      <w:r>
        <w:t xml:space="preserve">Before you launch into a description of the project, you need to establish a desire for such a program. You are appealing to NSF for funding, so they need to know why you are undertaking this project, and for whom. Can you first describe a market niche that you are targeting, or identify other products that are doing something similar but poorly? You need to make your reader sense the importance of this work.  </w:t>
      </w:r>
    </w:p>
  </w:comment>
  <w:comment w:id="1" w:author="Alan Montroso" w:date="2015-09-21T11:58:00Z" w:initials="AM">
    <w:p w14:paraId="79463607" w14:textId="00781A7C" w:rsidR="00FD7629" w:rsidRDefault="00FD7629">
      <w:pPr>
        <w:pStyle w:val="CommentText"/>
      </w:pPr>
      <w:r>
        <w:rPr>
          <w:rStyle w:val="CommentReference"/>
        </w:rPr>
        <w:annotationRef/>
      </w:r>
      <w:r>
        <w:t>Do not use ampersand in formal writing</w:t>
      </w:r>
      <w:proofErr w:type="gramStart"/>
      <w:r>
        <w:t>,.</w:t>
      </w:r>
      <w:proofErr w:type="gramEnd"/>
      <w:r>
        <w:t xml:space="preserve"> </w:t>
      </w:r>
    </w:p>
  </w:comment>
  <w:comment w:id="2" w:author="Alan Montroso" w:date="2015-09-21T11:55:00Z" w:initials="AM">
    <w:p w14:paraId="473FF9E7" w14:textId="78A6A92E" w:rsidR="00FD7629" w:rsidRDefault="00FD7629">
      <w:pPr>
        <w:pStyle w:val="CommentText"/>
      </w:pPr>
      <w:r>
        <w:rPr>
          <w:rStyle w:val="CommentReference"/>
        </w:rPr>
        <w:annotationRef/>
      </w:r>
      <w:r>
        <w:t xml:space="preserve">End-punctuation inside quotations marks. </w:t>
      </w:r>
    </w:p>
  </w:comment>
  <w:comment w:id="3" w:author="Alan Montroso" w:date="2015-09-21T11:56:00Z" w:initials="AM">
    <w:p w14:paraId="2CB54D10" w14:textId="0360208D" w:rsidR="00FD7629" w:rsidRDefault="00FD7629">
      <w:pPr>
        <w:pStyle w:val="CommentText"/>
      </w:pPr>
      <w:r>
        <w:rPr>
          <w:rStyle w:val="CommentReference"/>
        </w:rPr>
        <w:annotationRef/>
      </w:r>
      <w:r>
        <w:t xml:space="preserve">Colon. </w:t>
      </w:r>
    </w:p>
  </w:comment>
  <w:comment w:id="5" w:author="Alan Montroso" w:date="2015-09-21T11:56:00Z" w:initials="AM">
    <w:p w14:paraId="7961CFF0" w14:textId="0978C5BA" w:rsidR="00FD7629" w:rsidRDefault="00FD7629">
      <w:pPr>
        <w:pStyle w:val="CommentText"/>
      </w:pPr>
      <w:r>
        <w:rPr>
          <w:rStyle w:val="CommentReference"/>
        </w:rPr>
        <w:annotationRef/>
      </w:r>
      <w:r>
        <w:t xml:space="preserve">This paragraph starts to think about the potential of the project, but you want to come right out of the gates convincing the reader why they should care about this work. A project proposal is not a general description, but a persuasive document meant to encourage NSF to give you some money! </w:t>
      </w:r>
    </w:p>
  </w:comment>
  <w:comment w:id="6" w:author="Alan Montroso" w:date="2015-09-21T11:59:00Z" w:initials="AM">
    <w:p w14:paraId="1A9CB4D5" w14:textId="281FC803" w:rsidR="00FD7629" w:rsidRDefault="00FD7629">
      <w:pPr>
        <w:pStyle w:val="CommentText"/>
      </w:pPr>
      <w:r>
        <w:rPr>
          <w:rStyle w:val="CommentReference"/>
        </w:rPr>
        <w:annotationRef/>
      </w:r>
      <w:r>
        <w:t xml:space="preserve">There are many formatting errors here. I realize that we had difficulty with the first iteration of the document that you sent to me, and perhaps these errors occurred if you copied and pasted this from an old into a new Word doc, but make sure to always review your work before submitting it! </w:t>
      </w:r>
    </w:p>
  </w:comment>
  <w:comment w:id="7" w:author="Alan Montroso" w:date="2015-09-21T17:50:00Z" w:initials="AM">
    <w:p w14:paraId="3757BECF" w14:textId="7AD7FB94" w:rsidR="00D07EAE" w:rsidRDefault="00D07EAE">
      <w:pPr>
        <w:pStyle w:val="CommentText"/>
      </w:pPr>
      <w:r>
        <w:rPr>
          <w:rStyle w:val="CommentReference"/>
        </w:rPr>
        <w:annotationRef/>
      </w:r>
      <w:r>
        <w:t>Run-on</w:t>
      </w:r>
    </w:p>
  </w:comment>
  <w:comment w:id="8" w:author="Alan Montroso" w:date="2015-09-21T17:52:00Z" w:initials="AM">
    <w:p w14:paraId="4ADB460A" w14:textId="01DC2656" w:rsidR="00D07EAE" w:rsidRDefault="00D07EAE">
      <w:pPr>
        <w:pStyle w:val="CommentText"/>
      </w:pPr>
      <w:r>
        <w:rPr>
          <w:rStyle w:val="CommentReference"/>
        </w:rPr>
        <w:annotationRef/>
      </w:r>
      <w:r>
        <w:t>“</w:t>
      </w:r>
      <w:proofErr w:type="gramStart"/>
      <w:r>
        <w:t>being</w:t>
      </w:r>
      <w:proofErr w:type="gramEnd"/>
      <w:r>
        <w:t xml:space="preserve">” is not functioning like a normal verb here; as such, this is not a sentence. </w:t>
      </w:r>
    </w:p>
  </w:comment>
  <w:comment w:id="9" w:author="Alan Montroso" w:date="2015-09-21T17:52:00Z" w:initials="AM">
    <w:p w14:paraId="75B75967" w14:textId="385A159E" w:rsidR="00D07EAE" w:rsidRDefault="00D07EAE">
      <w:pPr>
        <w:pStyle w:val="CommentText"/>
      </w:pPr>
      <w:r>
        <w:rPr>
          <w:rStyle w:val="CommentReference"/>
        </w:rPr>
        <w:annotationRef/>
      </w:r>
      <w:r>
        <w:t xml:space="preserve">The intellectual merit section should not simply be a description of how the project will function or what challenges it will face. You will want to announce as clearly and directly as possible what contributions you are making to present technologies, how you are advancing discovery and understanding, etc. You want to emphasize the novelty of your work and its bearing on your field. </w:t>
      </w:r>
    </w:p>
  </w:comment>
  <w:comment w:id="10" w:author="Alan Montroso" w:date="2015-09-21T17:57:00Z" w:initials="AM">
    <w:p w14:paraId="72FC10C8" w14:textId="2BA11E4A" w:rsidR="00D07EAE" w:rsidRDefault="00D07EAE">
      <w:pPr>
        <w:pStyle w:val="CommentText"/>
      </w:pPr>
      <w:r>
        <w:rPr>
          <w:rStyle w:val="CommentReference"/>
        </w:rPr>
        <w:annotationRef/>
      </w:r>
      <w:r>
        <w:t xml:space="preserve">You really want to think about your audience here; NSF wants to know how your work will benefit society, otherwise they are unlikely to fund you. Even if you know the primary audience is “music enthusiasts,” you can still write this more </w:t>
      </w:r>
      <w:r w:rsidR="006A7F6D">
        <w:t xml:space="preserve">persuasively. This section requires that you think beyond the narrow scope of the project and ask yourself whether your work could be put to some greater use in society. </w:t>
      </w:r>
    </w:p>
  </w:comment>
  <w:comment w:id="11" w:author="Alan Montroso" w:date="2015-09-21T18:01:00Z" w:initials="AM">
    <w:p w14:paraId="5F13D4EC" w14:textId="2776D9E1" w:rsidR="006A7F6D" w:rsidRDefault="006A7F6D">
      <w:pPr>
        <w:pStyle w:val="CommentText"/>
      </w:pPr>
      <w:r>
        <w:rPr>
          <w:rStyle w:val="CommentReference"/>
        </w:rPr>
        <w:annotationRef/>
      </w:r>
      <w:r>
        <w:t xml:space="preserve">Vague pronoun; the antecedent is unclear. </w:t>
      </w:r>
    </w:p>
  </w:comment>
  <w:comment w:id="12" w:author="Alan Montroso" w:date="2015-09-21T18:02:00Z" w:initials="AM">
    <w:p w14:paraId="15915486" w14:textId="39DBAB6E" w:rsidR="006A7F6D" w:rsidRDefault="006A7F6D">
      <w:pPr>
        <w:pStyle w:val="CommentText"/>
      </w:pPr>
      <w:r>
        <w:rPr>
          <w:rStyle w:val="CommentReference"/>
        </w:rPr>
        <w:annotationRef/>
      </w:r>
      <w:r>
        <w:t xml:space="preserve">What proposed expansions? </w:t>
      </w:r>
    </w:p>
  </w:comment>
  <w:comment w:id="13" w:author="Alan Montroso" w:date="2015-09-21T18:02:00Z" w:initials="AM">
    <w:p w14:paraId="311B505A" w14:textId="77777777" w:rsidR="006A7F6D" w:rsidRDefault="006A7F6D">
      <w:pPr>
        <w:pStyle w:val="CommentText"/>
      </w:pPr>
      <w:r>
        <w:rPr>
          <w:rStyle w:val="CommentReference"/>
        </w:rPr>
        <w:annotationRef/>
      </w:r>
      <w:r>
        <w:t xml:space="preserve">You are off to a good start, but you need to think about how to write a persuasive project proposal. Remember that you are writing an institution with a request for funding; consequently, you are trying to convince them of the real value of your work instead of just describing the project objectively. My notes above should help steer you (you might also look for a few example grant proposals online to get a sense of how writers use persuasive rhetorical techniques in these appeals for money). Also, keep in mind that you can use the active voice in this document; whereas most technical writing relies on the passive voice (which is easier to use when you are not compressing a description of your project into single paragraphs), here you are writing in a different genre, one in which active forms of verbs are far more persuasive and engaging. </w:t>
      </w:r>
    </w:p>
    <w:p w14:paraId="45E9DC94" w14:textId="77777777" w:rsidR="006A7F6D" w:rsidRDefault="006A7F6D">
      <w:pPr>
        <w:pStyle w:val="CommentText"/>
      </w:pPr>
    </w:p>
    <w:p w14:paraId="3B4C5BA0" w14:textId="50A887C1" w:rsidR="006A7F6D" w:rsidRDefault="006A7F6D">
      <w:pPr>
        <w:pStyle w:val="CommentText"/>
      </w:pPr>
      <w:r>
        <w:t xml:space="preserve">Grade: </w:t>
      </w:r>
      <w:r>
        <w:t>80</w:t>
      </w:r>
      <w:bookmarkStart w:id="14" w:name="_GoBack"/>
      <w:bookmarkEnd w:id="14"/>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62E3C" w15:done="0"/>
  <w15:commentEx w15:paraId="79463607" w15:done="0"/>
  <w15:commentEx w15:paraId="473FF9E7" w15:done="0"/>
  <w15:commentEx w15:paraId="2CB54D10" w15:done="0"/>
  <w15:commentEx w15:paraId="7961CFF0" w15:done="0"/>
  <w15:commentEx w15:paraId="1A9CB4D5" w15:done="0"/>
  <w15:commentEx w15:paraId="3757BECF" w15:done="0"/>
  <w15:commentEx w15:paraId="4ADB460A" w15:done="0"/>
  <w15:commentEx w15:paraId="75B75967" w15:done="0"/>
  <w15:commentEx w15:paraId="72FC10C8" w15:done="0"/>
  <w15:commentEx w15:paraId="5F13D4EC" w15:done="0"/>
  <w15:commentEx w15:paraId="15915486" w15:done="0"/>
  <w15:commentEx w15:paraId="3B4C5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5CA46D" w14:textId="77777777" w:rsidR="006C5E4D" w:rsidRDefault="006C5E4D" w:rsidP="0089685E">
      <w:pPr>
        <w:spacing w:after="0" w:line="240" w:lineRule="auto"/>
      </w:pPr>
      <w:r>
        <w:separator/>
      </w:r>
    </w:p>
  </w:endnote>
  <w:endnote w:type="continuationSeparator" w:id="0">
    <w:p w14:paraId="487C861C" w14:textId="77777777" w:rsidR="006C5E4D" w:rsidRDefault="006C5E4D" w:rsidP="0089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614CC" w14:textId="77777777" w:rsidR="006C5E4D" w:rsidRDefault="006C5E4D" w:rsidP="0089685E">
      <w:pPr>
        <w:spacing w:after="0" w:line="240" w:lineRule="auto"/>
      </w:pPr>
      <w:r>
        <w:separator/>
      </w:r>
    </w:p>
  </w:footnote>
  <w:footnote w:type="continuationSeparator" w:id="0">
    <w:p w14:paraId="5176D76A" w14:textId="77777777" w:rsidR="006C5E4D" w:rsidRDefault="006C5E4D" w:rsidP="008968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3DD01" w14:textId="77777777" w:rsidR="00A54466" w:rsidRDefault="00A54466">
    <w:pPr>
      <w:pStyle w:val="Header"/>
    </w:pPr>
  </w:p>
  <w:p w14:paraId="17525126" w14:textId="77777777" w:rsidR="0089685E" w:rsidRDefault="0089685E">
    <w:pPr>
      <w:pStyle w:val="Header"/>
    </w:pPr>
    <w:r>
      <w:t xml:space="preserve">Ellis </w:t>
    </w:r>
    <w:proofErr w:type="spellStart"/>
    <w:r>
      <w:t>Yarboi’s</w:t>
    </w:r>
    <w:proofErr w:type="spellEnd"/>
    <w:r>
      <w:t xml:space="preserve"> Senior Design Project Proposal</w:t>
    </w:r>
  </w:p>
  <w:p w14:paraId="4BFFD3DB" w14:textId="77777777" w:rsidR="0089685E" w:rsidRDefault="0089685E">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Montroso">
    <w15:presenceInfo w15:providerId="Windows Live" w15:userId="9695778b592918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readOnly" w:enforcement="1" w:cryptProviderType="rsaAES" w:cryptAlgorithmClass="hash" w:cryptAlgorithmType="typeAny" w:cryptAlgorithmSid="14" w:cryptSpinCount="100000" w:hash="LgGSdqfsQZHiROc2OWfwUELNvKDJBb2qBmWBakU252yvLI9cop5oJOOTz9atOwFPp+tby+mkqMefBafZ6zg3KQ==" w:salt="AEMQUeEH6vBIU6Hb2CfYu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5E"/>
    <w:rsid w:val="0015451E"/>
    <w:rsid w:val="004050AC"/>
    <w:rsid w:val="00555CF7"/>
    <w:rsid w:val="006838C8"/>
    <w:rsid w:val="006A7F6D"/>
    <w:rsid w:val="006C5E4D"/>
    <w:rsid w:val="00730774"/>
    <w:rsid w:val="00840A40"/>
    <w:rsid w:val="00882A69"/>
    <w:rsid w:val="0089685E"/>
    <w:rsid w:val="0099635E"/>
    <w:rsid w:val="009E0D45"/>
    <w:rsid w:val="00A40B4D"/>
    <w:rsid w:val="00A54466"/>
    <w:rsid w:val="00A72FAB"/>
    <w:rsid w:val="00B06193"/>
    <w:rsid w:val="00BE7C58"/>
    <w:rsid w:val="00D07EAE"/>
    <w:rsid w:val="00D40C99"/>
    <w:rsid w:val="00FD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9E3A"/>
  <w15:docId w15:val="{7DD286EA-298F-5A48-95B2-B4816986F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6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685E"/>
  </w:style>
  <w:style w:type="paragraph" w:styleId="Footer">
    <w:name w:val="footer"/>
    <w:basedOn w:val="Normal"/>
    <w:link w:val="FooterChar"/>
    <w:uiPriority w:val="99"/>
    <w:unhideWhenUsed/>
    <w:rsid w:val="00896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5E"/>
  </w:style>
  <w:style w:type="paragraph" w:styleId="BalloonText">
    <w:name w:val="Balloon Text"/>
    <w:basedOn w:val="Normal"/>
    <w:link w:val="BalloonTextChar"/>
    <w:uiPriority w:val="99"/>
    <w:semiHidden/>
    <w:unhideWhenUsed/>
    <w:rsid w:val="008968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85E"/>
    <w:rPr>
      <w:rFonts w:ascii="Tahoma" w:hAnsi="Tahoma" w:cs="Tahoma"/>
      <w:sz w:val="16"/>
      <w:szCs w:val="16"/>
    </w:rPr>
  </w:style>
  <w:style w:type="character" w:styleId="CommentReference">
    <w:name w:val="annotation reference"/>
    <w:basedOn w:val="DefaultParagraphFont"/>
    <w:uiPriority w:val="99"/>
    <w:semiHidden/>
    <w:unhideWhenUsed/>
    <w:rsid w:val="00D40C99"/>
    <w:rPr>
      <w:sz w:val="16"/>
      <w:szCs w:val="16"/>
    </w:rPr>
  </w:style>
  <w:style w:type="paragraph" w:styleId="CommentText">
    <w:name w:val="annotation text"/>
    <w:basedOn w:val="Normal"/>
    <w:link w:val="CommentTextChar"/>
    <w:uiPriority w:val="99"/>
    <w:semiHidden/>
    <w:unhideWhenUsed/>
    <w:rsid w:val="00D40C99"/>
    <w:pPr>
      <w:spacing w:line="240" w:lineRule="auto"/>
    </w:pPr>
    <w:rPr>
      <w:sz w:val="20"/>
      <w:szCs w:val="20"/>
    </w:rPr>
  </w:style>
  <w:style w:type="character" w:customStyle="1" w:styleId="CommentTextChar">
    <w:name w:val="Comment Text Char"/>
    <w:basedOn w:val="DefaultParagraphFont"/>
    <w:link w:val="CommentText"/>
    <w:uiPriority w:val="99"/>
    <w:semiHidden/>
    <w:rsid w:val="00D40C99"/>
    <w:rPr>
      <w:sz w:val="20"/>
      <w:szCs w:val="20"/>
    </w:rPr>
  </w:style>
  <w:style w:type="paragraph" w:styleId="CommentSubject">
    <w:name w:val="annotation subject"/>
    <w:basedOn w:val="CommentText"/>
    <w:next w:val="CommentText"/>
    <w:link w:val="CommentSubjectChar"/>
    <w:uiPriority w:val="99"/>
    <w:semiHidden/>
    <w:unhideWhenUsed/>
    <w:rsid w:val="00D40C99"/>
    <w:rPr>
      <w:b/>
      <w:bCs/>
    </w:rPr>
  </w:style>
  <w:style w:type="character" w:customStyle="1" w:styleId="CommentSubjectChar">
    <w:name w:val="Comment Subject Char"/>
    <w:basedOn w:val="CommentTextChar"/>
    <w:link w:val="CommentSubject"/>
    <w:uiPriority w:val="99"/>
    <w:semiHidden/>
    <w:rsid w:val="00D40C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671223">
      <w:bodyDiv w:val="1"/>
      <w:marLeft w:val="0"/>
      <w:marRight w:val="0"/>
      <w:marTop w:val="0"/>
      <w:marBottom w:val="0"/>
      <w:divBdr>
        <w:top w:val="none" w:sz="0" w:space="0" w:color="auto"/>
        <w:left w:val="none" w:sz="0" w:space="0" w:color="auto"/>
        <w:bottom w:val="none" w:sz="0" w:space="0" w:color="auto"/>
        <w:right w:val="none" w:sz="0" w:space="0" w:color="auto"/>
      </w:divBdr>
      <w:divsChild>
        <w:div w:id="430245205">
          <w:marLeft w:val="0"/>
          <w:marRight w:val="0"/>
          <w:marTop w:val="0"/>
          <w:marBottom w:val="0"/>
          <w:divBdr>
            <w:top w:val="none" w:sz="0" w:space="0" w:color="auto"/>
            <w:left w:val="none" w:sz="0" w:space="0" w:color="auto"/>
            <w:bottom w:val="none" w:sz="0" w:space="0" w:color="auto"/>
            <w:right w:val="none" w:sz="0" w:space="0" w:color="auto"/>
          </w:divBdr>
          <w:divsChild>
            <w:div w:id="1488979565">
              <w:marLeft w:val="0"/>
              <w:marRight w:val="0"/>
              <w:marTop w:val="0"/>
              <w:marBottom w:val="0"/>
              <w:divBdr>
                <w:top w:val="none" w:sz="0" w:space="0" w:color="auto"/>
                <w:left w:val="none" w:sz="0" w:space="0" w:color="auto"/>
                <w:bottom w:val="none" w:sz="0" w:space="0" w:color="auto"/>
                <w:right w:val="none" w:sz="0" w:space="0" w:color="auto"/>
              </w:divBdr>
              <w:divsChild>
                <w:div w:id="1557468918">
                  <w:marLeft w:val="0"/>
                  <w:marRight w:val="0"/>
                  <w:marTop w:val="0"/>
                  <w:marBottom w:val="0"/>
                  <w:divBdr>
                    <w:top w:val="none" w:sz="0" w:space="0" w:color="auto"/>
                    <w:left w:val="none" w:sz="0" w:space="0" w:color="auto"/>
                    <w:bottom w:val="none" w:sz="0" w:space="0" w:color="auto"/>
                    <w:right w:val="none" w:sz="0" w:space="0" w:color="auto"/>
                  </w:divBdr>
                  <w:divsChild>
                    <w:div w:id="314334971">
                      <w:marLeft w:val="0"/>
                      <w:marRight w:val="0"/>
                      <w:marTop w:val="0"/>
                      <w:marBottom w:val="0"/>
                      <w:divBdr>
                        <w:top w:val="none" w:sz="0" w:space="0" w:color="auto"/>
                        <w:left w:val="none" w:sz="0" w:space="0" w:color="auto"/>
                        <w:bottom w:val="none" w:sz="0" w:space="0" w:color="auto"/>
                        <w:right w:val="none" w:sz="0" w:space="0" w:color="auto"/>
                      </w:divBdr>
                      <w:divsChild>
                        <w:div w:id="212470372">
                          <w:marLeft w:val="0"/>
                          <w:marRight w:val="0"/>
                          <w:marTop w:val="0"/>
                          <w:marBottom w:val="0"/>
                          <w:divBdr>
                            <w:top w:val="none" w:sz="0" w:space="0" w:color="auto"/>
                            <w:left w:val="none" w:sz="0" w:space="0" w:color="auto"/>
                            <w:bottom w:val="none" w:sz="0" w:space="0" w:color="auto"/>
                            <w:right w:val="none" w:sz="0" w:space="0" w:color="auto"/>
                          </w:divBdr>
                          <w:divsChild>
                            <w:div w:id="1167865784">
                              <w:marLeft w:val="0"/>
                              <w:marRight w:val="0"/>
                              <w:marTop w:val="0"/>
                              <w:marBottom w:val="0"/>
                              <w:divBdr>
                                <w:top w:val="none" w:sz="0" w:space="0" w:color="auto"/>
                                <w:left w:val="none" w:sz="0" w:space="0" w:color="auto"/>
                                <w:bottom w:val="none" w:sz="0" w:space="0" w:color="auto"/>
                                <w:right w:val="none" w:sz="0" w:space="0" w:color="auto"/>
                              </w:divBdr>
                            </w:div>
                            <w:div w:id="607926921">
                              <w:marLeft w:val="0"/>
                              <w:marRight w:val="0"/>
                              <w:marTop w:val="0"/>
                              <w:marBottom w:val="0"/>
                              <w:divBdr>
                                <w:top w:val="none" w:sz="0" w:space="0" w:color="auto"/>
                                <w:left w:val="none" w:sz="0" w:space="0" w:color="auto"/>
                                <w:bottom w:val="none" w:sz="0" w:space="0" w:color="auto"/>
                                <w:right w:val="none" w:sz="0" w:space="0" w:color="auto"/>
                              </w:divBdr>
                            </w:div>
                            <w:div w:id="618337869">
                              <w:marLeft w:val="0"/>
                              <w:marRight w:val="0"/>
                              <w:marTop w:val="0"/>
                              <w:marBottom w:val="0"/>
                              <w:divBdr>
                                <w:top w:val="none" w:sz="0" w:space="0" w:color="auto"/>
                                <w:left w:val="none" w:sz="0" w:space="0" w:color="auto"/>
                                <w:bottom w:val="none" w:sz="0" w:space="0" w:color="auto"/>
                                <w:right w:val="none" w:sz="0" w:space="0" w:color="auto"/>
                              </w:divBdr>
                              <w:divsChild>
                                <w:div w:id="123851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402">
                          <w:marLeft w:val="0"/>
                          <w:marRight w:val="0"/>
                          <w:marTop w:val="0"/>
                          <w:marBottom w:val="0"/>
                          <w:divBdr>
                            <w:top w:val="none" w:sz="0" w:space="0" w:color="auto"/>
                            <w:left w:val="none" w:sz="0" w:space="0" w:color="auto"/>
                            <w:bottom w:val="none" w:sz="0" w:space="0" w:color="auto"/>
                            <w:right w:val="none" w:sz="0" w:space="0" w:color="auto"/>
                          </w:divBdr>
                          <w:divsChild>
                            <w:div w:id="1445810189">
                              <w:marLeft w:val="0"/>
                              <w:marRight w:val="0"/>
                              <w:marTop w:val="0"/>
                              <w:marBottom w:val="0"/>
                              <w:divBdr>
                                <w:top w:val="none" w:sz="0" w:space="0" w:color="auto"/>
                                <w:left w:val="none" w:sz="0" w:space="0" w:color="auto"/>
                                <w:bottom w:val="none" w:sz="0" w:space="0" w:color="auto"/>
                                <w:right w:val="none" w:sz="0" w:space="0" w:color="auto"/>
                              </w:divBdr>
                              <w:divsChild>
                                <w:div w:id="2403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868755">
          <w:marLeft w:val="0"/>
          <w:marRight w:val="0"/>
          <w:marTop w:val="0"/>
          <w:marBottom w:val="0"/>
          <w:divBdr>
            <w:top w:val="none" w:sz="0" w:space="0" w:color="auto"/>
            <w:left w:val="none" w:sz="0" w:space="0" w:color="auto"/>
            <w:bottom w:val="none" w:sz="0" w:space="0" w:color="auto"/>
            <w:right w:val="none" w:sz="0" w:space="0" w:color="auto"/>
          </w:divBdr>
          <w:divsChild>
            <w:div w:id="612443067">
              <w:marLeft w:val="0"/>
              <w:marRight w:val="0"/>
              <w:marTop w:val="0"/>
              <w:marBottom w:val="0"/>
              <w:divBdr>
                <w:top w:val="none" w:sz="0" w:space="0" w:color="auto"/>
                <w:left w:val="none" w:sz="0" w:space="0" w:color="auto"/>
                <w:bottom w:val="none" w:sz="0" w:space="0" w:color="auto"/>
                <w:right w:val="none" w:sz="0" w:space="0" w:color="auto"/>
              </w:divBdr>
              <w:divsChild>
                <w:div w:id="213543437">
                  <w:marLeft w:val="0"/>
                  <w:marRight w:val="0"/>
                  <w:marTop w:val="0"/>
                  <w:marBottom w:val="0"/>
                  <w:divBdr>
                    <w:top w:val="none" w:sz="0" w:space="0" w:color="auto"/>
                    <w:left w:val="none" w:sz="0" w:space="0" w:color="auto"/>
                    <w:bottom w:val="none" w:sz="0" w:space="0" w:color="auto"/>
                    <w:right w:val="none" w:sz="0" w:space="0" w:color="auto"/>
                  </w:divBdr>
                  <w:divsChild>
                    <w:div w:id="956638631">
                      <w:marLeft w:val="0"/>
                      <w:marRight w:val="0"/>
                      <w:marTop w:val="0"/>
                      <w:marBottom w:val="0"/>
                      <w:divBdr>
                        <w:top w:val="single" w:sz="2" w:space="0" w:color="4B4C4E"/>
                        <w:left w:val="none" w:sz="0" w:space="2" w:color="auto"/>
                        <w:bottom w:val="single" w:sz="6" w:space="0" w:color="D8D8D8"/>
                        <w:right w:val="none" w:sz="0" w:space="2" w:color="auto"/>
                      </w:divBdr>
                      <w:divsChild>
                        <w:div w:id="1339043348">
                          <w:marLeft w:val="0"/>
                          <w:marRight w:val="0"/>
                          <w:marTop w:val="0"/>
                          <w:marBottom w:val="0"/>
                          <w:divBdr>
                            <w:top w:val="none" w:sz="0" w:space="0" w:color="auto"/>
                            <w:left w:val="none" w:sz="0" w:space="0" w:color="auto"/>
                            <w:bottom w:val="none" w:sz="0" w:space="0" w:color="auto"/>
                            <w:right w:val="none" w:sz="0" w:space="0" w:color="auto"/>
                          </w:divBdr>
                          <w:divsChild>
                            <w:div w:id="1810200670">
                              <w:marLeft w:val="45"/>
                              <w:marRight w:val="45"/>
                              <w:marTop w:val="0"/>
                              <w:marBottom w:val="0"/>
                              <w:divBdr>
                                <w:top w:val="none" w:sz="0" w:space="0" w:color="auto"/>
                                <w:left w:val="none" w:sz="0" w:space="0" w:color="auto"/>
                                <w:bottom w:val="none" w:sz="0" w:space="0" w:color="auto"/>
                                <w:right w:val="none" w:sz="0" w:space="0" w:color="auto"/>
                              </w:divBdr>
                              <w:divsChild>
                                <w:div w:id="3699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082710">
              <w:marLeft w:val="0"/>
              <w:marRight w:val="0"/>
              <w:marTop w:val="0"/>
              <w:marBottom w:val="0"/>
              <w:divBdr>
                <w:top w:val="none" w:sz="0" w:space="0" w:color="auto"/>
                <w:left w:val="none" w:sz="0" w:space="0" w:color="auto"/>
                <w:bottom w:val="none" w:sz="0" w:space="0" w:color="auto"/>
                <w:right w:val="none" w:sz="0" w:space="0" w:color="auto"/>
              </w:divBdr>
              <w:divsChild>
                <w:div w:id="1686126801">
                  <w:marLeft w:val="0"/>
                  <w:marRight w:val="0"/>
                  <w:marTop w:val="0"/>
                  <w:marBottom w:val="0"/>
                  <w:divBdr>
                    <w:top w:val="none" w:sz="0" w:space="0" w:color="auto"/>
                    <w:left w:val="none" w:sz="0" w:space="0" w:color="auto"/>
                    <w:bottom w:val="none" w:sz="0" w:space="0" w:color="auto"/>
                    <w:right w:val="none" w:sz="0" w:space="0" w:color="auto"/>
                  </w:divBdr>
                  <w:divsChild>
                    <w:div w:id="1619526365">
                      <w:marLeft w:val="0"/>
                      <w:marRight w:val="0"/>
                      <w:marTop w:val="0"/>
                      <w:marBottom w:val="0"/>
                      <w:divBdr>
                        <w:top w:val="none" w:sz="0" w:space="0" w:color="auto"/>
                        <w:left w:val="none" w:sz="0" w:space="0" w:color="auto"/>
                        <w:bottom w:val="none" w:sz="0" w:space="0" w:color="auto"/>
                        <w:right w:val="none" w:sz="0" w:space="0" w:color="auto"/>
                      </w:divBdr>
                      <w:divsChild>
                        <w:div w:id="1650019312">
                          <w:marLeft w:val="0"/>
                          <w:marRight w:val="0"/>
                          <w:marTop w:val="0"/>
                          <w:marBottom w:val="0"/>
                          <w:divBdr>
                            <w:top w:val="none" w:sz="0" w:space="0" w:color="auto"/>
                            <w:left w:val="none" w:sz="0" w:space="0" w:color="auto"/>
                            <w:bottom w:val="none" w:sz="0" w:space="0" w:color="auto"/>
                            <w:right w:val="none" w:sz="0" w:space="0" w:color="auto"/>
                          </w:divBdr>
                          <w:divsChild>
                            <w:div w:id="2064138654">
                              <w:marLeft w:val="0"/>
                              <w:marRight w:val="0"/>
                              <w:marTop w:val="0"/>
                              <w:marBottom w:val="0"/>
                              <w:divBdr>
                                <w:top w:val="none" w:sz="0" w:space="0" w:color="auto"/>
                                <w:left w:val="none" w:sz="0" w:space="0" w:color="auto"/>
                                <w:bottom w:val="none" w:sz="0" w:space="0" w:color="auto"/>
                                <w:right w:val="none" w:sz="0" w:space="0" w:color="auto"/>
                              </w:divBdr>
                              <w:divsChild>
                                <w:div w:id="1791780145">
                                  <w:marLeft w:val="0"/>
                                  <w:marRight w:val="0"/>
                                  <w:marTop w:val="0"/>
                                  <w:marBottom w:val="0"/>
                                  <w:divBdr>
                                    <w:top w:val="none" w:sz="0" w:space="0" w:color="auto"/>
                                    <w:left w:val="none" w:sz="0" w:space="0" w:color="auto"/>
                                    <w:bottom w:val="none" w:sz="0" w:space="0" w:color="auto"/>
                                    <w:right w:val="none" w:sz="0" w:space="0" w:color="auto"/>
                                  </w:divBdr>
                                  <w:divsChild>
                                    <w:div w:id="1604337654">
                                      <w:marLeft w:val="0"/>
                                      <w:marRight w:val="375"/>
                                      <w:marTop w:val="0"/>
                                      <w:marBottom w:val="0"/>
                                      <w:divBdr>
                                        <w:top w:val="none" w:sz="0" w:space="0" w:color="auto"/>
                                        <w:left w:val="none" w:sz="0" w:space="0" w:color="auto"/>
                                        <w:bottom w:val="none" w:sz="0" w:space="0" w:color="auto"/>
                                        <w:right w:val="none" w:sz="0" w:space="0" w:color="auto"/>
                                      </w:divBdr>
                                    </w:div>
                                  </w:divsChild>
                                </w:div>
                                <w:div w:id="1798797667">
                                  <w:marLeft w:val="0"/>
                                  <w:marRight w:val="0"/>
                                  <w:marTop w:val="0"/>
                                  <w:marBottom w:val="0"/>
                                  <w:divBdr>
                                    <w:top w:val="none" w:sz="0" w:space="0" w:color="auto"/>
                                    <w:left w:val="none" w:sz="0" w:space="0" w:color="auto"/>
                                    <w:bottom w:val="none" w:sz="0" w:space="0" w:color="auto"/>
                                    <w:right w:val="none" w:sz="0" w:space="0" w:color="auto"/>
                                  </w:divBdr>
                                  <w:divsChild>
                                    <w:div w:id="1212573562">
                                      <w:marLeft w:val="0"/>
                                      <w:marRight w:val="0"/>
                                      <w:marTop w:val="0"/>
                                      <w:marBottom w:val="165"/>
                                      <w:divBdr>
                                        <w:top w:val="none" w:sz="0" w:space="0" w:color="auto"/>
                                        <w:left w:val="none" w:sz="0" w:space="0" w:color="auto"/>
                                        <w:bottom w:val="none" w:sz="0" w:space="0" w:color="auto"/>
                                        <w:right w:val="none" w:sz="0" w:space="0" w:color="auto"/>
                                      </w:divBdr>
                                      <w:divsChild>
                                        <w:div w:id="610746745">
                                          <w:marLeft w:val="0"/>
                                          <w:marRight w:val="0"/>
                                          <w:marTop w:val="0"/>
                                          <w:marBottom w:val="0"/>
                                          <w:divBdr>
                                            <w:top w:val="none" w:sz="0" w:space="0" w:color="auto"/>
                                            <w:left w:val="none" w:sz="0" w:space="0" w:color="auto"/>
                                            <w:bottom w:val="none" w:sz="0" w:space="0" w:color="auto"/>
                                            <w:right w:val="none" w:sz="0" w:space="0" w:color="auto"/>
                                          </w:divBdr>
                                          <w:divsChild>
                                            <w:div w:id="993333187">
                                              <w:marLeft w:val="0"/>
                                              <w:marRight w:val="0"/>
                                              <w:marTop w:val="0"/>
                                              <w:marBottom w:val="0"/>
                                              <w:divBdr>
                                                <w:top w:val="none" w:sz="0" w:space="0" w:color="auto"/>
                                                <w:left w:val="none" w:sz="0" w:space="0" w:color="auto"/>
                                                <w:bottom w:val="none" w:sz="0" w:space="0" w:color="auto"/>
                                                <w:right w:val="none" w:sz="0" w:space="0" w:color="auto"/>
                                              </w:divBdr>
                                              <w:divsChild>
                                                <w:div w:id="230121076">
                                                  <w:marLeft w:val="0"/>
                                                  <w:marRight w:val="0"/>
                                                  <w:marTop w:val="0"/>
                                                  <w:marBottom w:val="0"/>
                                                  <w:divBdr>
                                                    <w:top w:val="none" w:sz="0" w:space="0" w:color="auto"/>
                                                    <w:left w:val="none" w:sz="0" w:space="0" w:color="auto"/>
                                                    <w:bottom w:val="none" w:sz="0" w:space="0" w:color="auto"/>
                                                    <w:right w:val="none" w:sz="0" w:space="0" w:color="auto"/>
                                                  </w:divBdr>
                                                  <w:divsChild>
                                                    <w:div w:id="803156039">
                                                      <w:marLeft w:val="0"/>
                                                      <w:marRight w:val="150"/>
                                                      <w:marTop w:val="150"/>
                                                      <w:marBottom w:val="0"/>
                                                      <w:divBdr>
                                                        <w:top w:val="none" w:sz="0" w:space="0" w:color="auto"/>
                                                        <w:left w:val="none" w:sz="0" w:space="0" w:color="auto"/>
                                                        <w:bottom w:val="none" w:sz="0" w:space="0" w:color="auto"/>
                                                        <w:right w:val="none" w:sz="0" w:space="0" w:color="auto"/>
                                                      </w:divBdr>
                                                    </w:div>
                                                    <w:div w:id="580456605">
                                                      <w:marLeft w:val="0"/>
                                                      <w:marRight w:val="0"/>
                                                      <w:marTop w:val="0"/>
                                                      <w:marBottom w:val="0"/>
                                                      <w:divBdr>
                                                        <w:top w:val="none" w:sz="0" w:space="0" w:color="auto"/>
                                                        <w:left w:val="none" w:sz="0" w:space="0" w:color="auto"/>
                                                        <w:bottom w:val="none" w:sz="0" w:space="0" w:color="auto"/>
                                                        <w:right w:val="none" w:sz="0" w:space="0" w:color="auto"/>
                                                      </w:divBdr>
                                                    </w:div>
                                                    <w:div w:id="1220285855">
                                                      <w:marLeft w:val="0"/>
                                                      <w:marRight w:val="0"/>
                                                      <w:marTop w:val="0"/>
                                                      <w:marBottom w:val="0"/>
                                                      <w:divBdr>
                                                        <w:top w:val="none" w:sz="0" w:space="0" w:color="auto"/>
                                                        <w:left w:val="none" w:sz="0" w:space="0" w:color="auto"/>
                                                        <w:bottom w:val="none" w:sz="0" w:space="0" w:color="auto"/>
                                                        <w:right w:val="none" w:sz="0" w:space="0" w:color="auto"/>
                                                      </w:divBdr>
                                                      <w:divsChild>
                                                        <w:div w:id="1180699147">
                                                          <w:marLeft w:val="0"/>
                                                          <w:marRight w:val="0"/>
                                                          <w:marTop w:val="0"/>
                                                          <w:marBottom w:val="0"/>
                                                          <w:divBdr>
                                                            <w:top w:val="none" w:sz="0" w:space="0" w:color="auto"/>
                                                            <w:left w:val="none" w:sz="0" w:space="0" w:color="auto"/>
                                                            <w:bottom w:val="none" w:sz="0" w:space="0" w:color="auto"/>
                                                            <w:right w:val="none" w:sz="0" w:space="0" w:color="auto"/>
                                                          </w:divBdr>
                                                          <w:divsChild>
                                                            <w:div w:id="764611990">
                                                              <w:marLeft w:val="0"/>
                                                              <w:marRight w:val="-90"/>
                                                              <w:marTop w:val="0"/>
                                                              <w:marBottom w:val="0"/>
                                                              <w:divBdr>
                                                                <w:top w:val="none" w:sz="0" w:space="0" w:color="auto"/>
                                                                <w:left w:val="none" w:sz="0" w:space="0" w:color="auto"/>
                                                                <w:bottom w:val="none" w:sz="0" w:space="0" w:color="auto"/>
                                                                <w:right w:val="none" w:sz="0" w:space="0" w:color="auto"/>
                                                              </w:divBdr>
                                                              <w:divsChild>
                                                                <w:div w:id="145675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6492">
                                              <w:marLeft w:val="150"/>
                                              <w:marRight w:val="150"/>
                                              <w:marTop w:val="0"/>
                                              <w:marBottom w:val="0"/>
                                              <w:divBdr>
                                                <w:top w:val="none" w:sz="0" w:space="0" w:color="auto"/>
                                                <w:left w:val="none" w:sz="0" w:space="0" w:color="auto"/>
                                                <w:bottom w:val="none" w:sz="0" w:space="0" w:color="auto"/>
                                                <w:right w:val="none" w:sz="0" w:space="0" w:color="auto"/>
                                              </w:divBdr>
                                              <w:divsChild>
                                                <w:div w:id="341202451">
                                                  <w:marLeft w:val="0"/>
                                                  <w:marRight w:val="0"/>
                                                  <w:marTop w:val="0"/>
                                                  <w:marBottom w:val="0"/>
                                                  <w:divBdr>
                                                    <w:top w:val="none" w:sz="0" w:space="0" w:color="auto"/>
                                                    <w:left w:val="none" w:sz="0" w:space="0" w:color="auto"/>
                                                    <w:bottom w:val="none" w:sz="0" w:space="0" w:color="auto"/>
                                                    <w:right w:val="none" w:sz="0" w:space="0" w:color="auto"/>
                                                  </w:divBdr>
                                                  <w:divsChild>
                                                    <w:div w:id="510529604">
                                                      <w:marLeft w:val="0"/>
                                                      <w:marRight w:val="0"/>
                                                      <w:marTop w:val="0"/>
                                                      <w:marBottom w:val="0"/>
                                                      <w:divBdr>
                                                        <w:top w:val="none" w:sz="0" w:space="0" w:color="auto"/>
                                                        <w:left w:val="none" w:sz="0" w:space="0" w:color="auto"/>
                                                        <w:bottom w:val="none" w:sz="0" w:space="0" w:color="auto"/>
                                                        <w:right w:val="none" w:sz="0" w:space="0" w:color="auto"/>
                                                      </w:divBdr>
                                                      <w:divsChild>
                                                        <w:div w:id="882525141">
                                                          <w:marLeft w:val="0"/>
                                                          <w:marRight w:val="0"/>
                                                          <w:marTop w:val="0"/>
                                                          <w:marBottom w:val="0"/>
                                                          <w:divBdr>
                                                            <w:top w:val="none" w:sz="0" w:space="0" w:color="auto"/>
                                                            <w:left w:val="none" w:sz="0" w:space="0" w:color="auto"/>
                                                            <w:bottom w:val="none" w:sz="0" w:space="0" w:color="auto"/>
                                                            <w:right w:val="none" w:sz="0" w:space="0" w:color="auto"/>
                                                          </w:divBdr>
                                                        </w:div>
                                                        <w:div w:id="1905791801">
                                                          <w:marLeft w:val="0"/>
                                                          <w:marRight w:val="0"/>
                                                          <w:marTop w:val="0"/>
                                                          <w:marBottom w:val="0"/>
                                                          <w:divBdr>
                                                            <w:top w:val="none" w:sz="0" w:space="0" w:color="auto"/>
                                                            <w:left w:val="none" w:sz="0" w:space="0" w:color="auto"/>
                                                            <w:bottom w:val="none" w:sz="0" w:space="0" w:color="auto"/>
                                                            <w:right w:val="none" w:sz="0" w:space="0" w:color="auto"/>
                                                          </w:divBdr>
                                                        </w:div>
                                                        <w:div w:id="1819301046">
                                                          <w:marLeft w:val="0"/>
                                                          <w:marRight w:val="0"/>
                                                          <w:marTop w:val="0"/>
                                                          <w:marBottom w:val="0"/>
                                                          <w:divBdr>
                                                            <w:top w:val="none" w:sz="0" w:space="0" w:color="auto"/>
                                                            <w:left w:val="none" w:sz="0" w:space="0" w:color="auto"/>
                                                            <w:bottom w:val="none" w:sz="0" w:space="0" w:color="auto"/>
                                                            <w:right w:val="none" w:sz="0" w:space="0" w:color="auto"/>
                                                          </w:divBdr>
                                                        </w:div>
                                                        <w:div w:id="20929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982921">
      <w:bodyDiv w:val="1"/>
      <w:marLeft w:val="0"/>
      <w:marRight w:val="0"/>
      <w:marTop w:val="0"/>
      <w:marBottom w:val="0"/>
      <w:divBdr>
        <w:top w:val="none" w:sz="0" w:space="0" w:color="auto"/>
        <w:left w:val="none" w:sz="0" w:space="0" w:color="auto"/>
        <w:bottom w:val="none" w:sz="0" w:space="0" w:color="auto"/>
        <w:right w:val="none" w:sz="0" w:space="0" w:color="auto"/>
      </w:divBdr>
      <w:divsChild>
        <w:div w:id="426007045">
          <w:marLeft w:val="0"/>
          <w:marRight w:val="0"/>
          <w:marTop w:val="0"/>
          <w:marBottom w:val="0"/>
          <w:divBdr>
            <w:top w:val="none" w:sz="0" w:space="0" w:color="auto"/>
            <w:left w:val="none" w:sz="0" w:space="0" w:color="auto"/>
            <w:bottom w:val="none" w:sz="0" w:space="0" w:color="auto"/>
            <w:right w:val="none" w:sz="0" w:space="0" w:color="auto"/>
          </w:divBdr>
          <w:divsChild>
            <w:div w:id="2068408284">
              <w:marLeft w:val="0"/>
              <w:marRight w:val="0"/>
              <w:marTop w:val="0"/>
              <w:marBottom w:val="0"/>
              <w:divBdr>
                <w:top w:val="none" w:sz="0" w:space="0" w:color="auto"/>
                <w:left w:val="none" w:sz="0" w:space="0" w:color="auto"/>
                <w:bottom w:val="none" w:sz="0" w:space="0" w:color="auto"/>
                <w:right w:val="none" w:sz="0" w:space="0" w:color="auto"/>
              </w:divBdr>
              <w:divsChild>
                <w:div w:id="920288585">
                  <w:marLeft w:val="0"/>
                  <w:marRight w:val="0"/>
                  <w:marTop w:val="0"/>
                  <w:marBottom w:val="0"/>
                  <w:divBdr>
                    <w:top w:val="none" w:sz="0" w:space="0" w:color="auto"/>
                    <w:left w:val="none" w:sz="0" w:space="0" w:color="auto"/>
                    <w:bottom w:val="none" w:sz="0" w:space="0" w:color="auto"/>
                    <w:right w:val="none" w:sz="0" w:space="0" w:color="auto"/>
                  </w:divBdr>
                  <w:divsChild>
                    <w:div w:id="36514766">
                      <w:marLeft w:val="0"/>
                      <w:marRight w:val="0"/>
                      <w:marTop w:val="0"/>
                      <w:marBottom w:val="0"/>
                      <w:divBdr>
                        <w:top w:val="none" w:sz="0" w:space="0" w:color="auto"/>
                        <w:left w:val="none" w:sz="0" w:space="0" w:color="auto"/>
                        <w:bottom w:val="none" w:sz="0" w:space="0" w:color="auto"/>
                        <w:right w:val="none" w:sz="0" w:space="0" w:color="auto"/>
                      </w:divBdr>
                      <w:divsChild>
                        <w:div w:id="870802729">
                          <w:marLeft w:val="0"/>
                          <w:marRight w:val="0"/>
                          <w:marTop w:val="0"/>
                          <w:marBottom w:val="0"/>
                          <w:divBdr>
                            <w:top w:val="none" w:sz="0" w:space="0" w:color="auto"/>
                            <w:left w:val="none" w:sz="0" w:space="0" w:color="auto"/>
                            <w:bottom w:val="none" w:sz="0" w:space="0" w:color="auto"/>
                            <w:right w:val="none" w:sz="0" w:space="0" w:color="auto"/>
                          </w:divBdr>
                        </w:div>
                      </w:divsChild>
                    </w:div>
                    <w:div w:id="814839611">
                      <w:marLeft w:val="0"/>
                      <w:marRight w:val="0"/>
                      <w:marTop w:val="0"/>
                      <w:marBottom w:val="0"/>
                      <w:divBdr>
                        <w:top w:val="none" w:sz="0" w:space="0" w:color="auto"/>
                        <w:left w:val="none" w:sz="0" w:space="0" w:color="auto"/>
                        <w:bottom w:val="none" w:sz="0" w:space="0" w:color="auto"/>
                        <w:right w:val="none" w:sz="0" w:space="0" w:color="auto"/>
                      </w:divBdr>
                      <w:divsChild>
                        <w:div w:id="462119060">
                          <w:marLeft w:val="0"/>
                          <w:marRight w:val="0"/>
                          <w:marTop w:val="0"/>
                          <w:marBottom w:val="0"/>
                          <w:divBdr>
                            <w:top w:val="none" w:sz="0" w:space="0" w:color="auto"/>
                            <w:left w:val="none" w:sz="0" w:space="0" w:color="auto"/>
                            <w:bottom w:val="none" w:sz="0" w:space="0" w:color="auto"/>
                            <w:right w:val="none" w:sz="0" w:space="0" w:color="auto"/>
                          </w:divBdr>
                          <w:divsChild>
                            <w:div w:id="672345620">
                              <w:marLeft w:val="0"/>
                              <w:marRight w:val="0"/>
                              <w:marTop w:val="0"/>
                              <w:marBottom w:val="0"/>
                              <w:divBdr>
                                <w:top w:val="none" w:sz="0" w:space="0" w:color="auto"/>
                                <w:left w:val="none" w:sz="0" w:space="0" w:color="auto"/>
                                <w:bottom w:val="none" w:sz="0" w:space="0" w:color="auto"/>
                                <w:right w:val="none" w:sz="0" w:space="0" w:color="auto"/>
                              </w:divBdr>
                            </w:div>
                            <w:div w:id="561211365">
                              <w:marLeft w:val="0"/>
                              <w:marRight w:val="0"/>
                              <w:marTop w:val="0"/>
                              <w:marBottom w:val="0"/>
                              <w:divBdr>
                                <w:top w:val="none" w:sz="0" w:space="0" w:color="auto"/>
                                <w:left w:val="none" w:sz="0" w:space="0" w:color="auto"/>
                                <w:bottom w:val="none" w:sz="0" w:space="0" w:color="auto"/>
                                <w:right w:val="none" w:sz="0" w:space="0" w:color="auto"/>
                              </w:divBdr>
                            </w:div>
                            <w:div w:id="430513558">
                              <w:marLeft w:val="0"/>
                              <w:marRight w:val="0"/>
                              <w:marTop w:val="0"/>
                              <w:marBottom w:val="0"/>
                              <w:divBdr>
                                <w:top w:val="none" w:sz="0" w:space="0" w:color="auto"/>
                                <w:left w:val="none" w:sz="0" w:space="0" w:color="auto"/>
                                <w:bottom w:val="none" w:sz="0" w:space="0" w:color="auto"/>
                                <w:right w:val="none" w:sz="0" w:space="0" w:color="auto"/>
                              </w:divBdr>
                              <w:divsChild>
                                <w:div w:id="10050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5216">
                          <w:marLeft w:val="0"/>
                          <w:marRight w:val="0"/>
                          <w:marTop w:val="0"/>
                          <w:marBottom w:val="0"/>
                          <w:divBdr>
                            <w:top w:val="none" w:sz="0" w:space="0" w:color="auto"/>
                            <w:left w:val="none" w:sz="0" w:space="0" w:color="auto"/>
                            <w:bottom w:val="none" w:sz="0" w:space="0" w:color="auto"/>
                            <w:right w:val="none" w:sz="0" w:space="0" w:color="auto"/>
                          </w:divBdr>
                          <w:divsChild>
                            <w:div w:id="595023426">
                              <w:marLeft w:val="0"/>
                              <w:marRight w:val="0"/>
                              <w:marTop w:val="0"/>
                              <w:marBottom w:val="0"/>
                              <w:divBdr>
                                <w:top w:val="none" w:sz="0" w:space="0" w:color="auto"/>
                                <w:left w:val="none" w:sz="0" w:space="0" w:color="auto"/>
                                <w:bottom w:val="none" w:sz="0" w:space="0" w:color="auto"/>
                                <w:right w:val="none" w:sz="0" w:space="0" w:color="auto"/>
                              </w:divBdr>
                              <w:divsChild>
                                <w:div w:id="118629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996643">
          <w:marLeft w:val="0"/>
          <w:marRight w:val="0"/>
          <w:marTop w:val="0"/>
          <w:marBottom w:val="0"/>
          <w:divBdr>
            <w:top w:val="none" w:sz="0" w:space="0" w:color="auto"/>
            <w:left w:val="none" w:sz="0" w:space="0" w:color="auto"/>
            <w:bottom w:val="none" w:sz="0" w:space="0" w:color="auto"/>
            <w:right w:val="none" w:sz="0" w:space="0" w:color="auto"/>
          </w:divBdr>
          <w:divsChild>
            <w:div w:id="789393411">
              <w:marLeft w:val="0"/>
              <w:marRight w:val="0"/>
              <w:marTop w:val="0"/>
              <w:marBottom w:val="0"/>
              <w:divBdr>
                <w:top w:val="none" w:sz="0" w:space="0" w:color="auto"/>
                <w:left w:val="none" w:sz="0" w:space="0" w:color="auto"/>
                <w:bottom w:val="none" w:sz="0" w:space="0" w:color="auto"/>
                <w:right w:val="none" w:sz="0" w:space="0" w:color="auto"/>
              </w:divBdr>
              <w:divsChild>
                <w:div w:id="1783525301">
                  <w:marLeft w:val="0"/>
                  <w:marRight w:val="0"/>
                  <w:marTop w:val="0"/>
                  <w:marBottom w:val="0"/>
                  <w:divBdr>
                    <w:top w:val="none" w:sz="0" w:space="0" w:color="auto"/>
                    <w:left w:val="none" w:sz="0" w:space="0" w:color="auto"/>
                    <w:bottom w:val="none" w:sz="0" w:space="0" w:color="auto"/>
                    <w:right w:val="none" w:sz="0" w:space="0" w:color="auto"/>
                  </w:divBdr>
                  <w:divsChild>
                    <w:div w:id="1584797927">
                      <w:marLeft w:val="0"/>
                      <w:marRight w:val="0"/>
                      <w:marTop w:val="0"/>
                      <w:marBottom w:val="0"/>
                      <w:divBdr>
                        <w:top w:val="single" w:sz="2" w:space="0" w:color="4B4C4E"/>
                        <w:left w:val="none" w:sz="0" w:space="2" w:color="auto"/>
                        <w:bottom w:val="single" w:sz="6" w:space="0" w:color="D8D8D8"/>
                        <w:right w:val="none" w:sz="0" w:space="2"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199123013">
                              <w:marLeft w:val="45"/>
                              <w:marRight w:val="45"/>
                              <w:marTop w:val="0"/>
                              <w:marBottom w:val="0"/>
                              <w:divBdr>
                                <w:top w:val="none" w:sz="0" w:space="0" w:color="auto"/>
                                <w:left w:val="none" w:sz="0" w:space="0" w:color="auto"/>
                                <w:bottom w:val="none" w:sz="0" w:space="0" w:color="auto"/>
                                <w:right w:val="none" w:sz="0" w:space="0" w:color="auto"/>
                              </w:divBdr>
                              <w:divsChild>
                                <w:div w:id="4078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465205">
              <w:marLeft w:val="0"/>
              <w:marRight w:val="0"/>
              <w:marTop w:val="0"/>
              <w:marBottom w:val="0"/>
              <w:divBdr>
                <w:top w:val="none" w:sz="0" w:space="0" w:color="auto"/>
                <w:left w:val="none" w:sz="0" w:space="0" w:color="auto"/>
                <w:bottom w:val="none" w:sz="0" w:space="0" w:color="auto"/>
                <w:right w:val="none" w:sz="0" w:space="0" w:color="auto"/>
              </w:divBdr>
              <w:divsChild>
                <w:div w:id="1501240735">
                  <w:marLeft w:val="0"/>
                  <w:marRight w:val="0"/>
                  <w:marTop w:val="0"/>
                  <w:marBottom w:val="0"/>
                  <w:divBdr>
                    <w:top w:val="none" w:sz="0" w:space="0" w:color="auto"/>
                    <w:left w:val="none" w:sz="0" w:space="0" w:color="auto"/>
                    <w:bottom w:val="none" w:sz="0" w:space="0" w:color="auto"/>
                    <w:right w:val="none" w:sz="0" w:space="0" w:color="auto"/>
                  </w:divBdr>
                  <w:divsChild>
                    <w:div w:id="1813719432">
                      <w:marLeft w:val="0"/>
                      <w:marRight w:val="0"/>
                      <w:marTop w:val="0"/>
                      <w:marBottom w:val="0"/>
                      <w:divBdr>
                        <w:top w:val="none" w:sz="0" w:space="0" w:color="auto"/>
                        <w:left w:val="none" w:sz="0" w:space="0" w:color="auto"/>
                        <w:bottom w:val="none" w:sz="0" w:space="0" w:color="auto"/>
                        <w:right w:val="none" w:sz="0" w:space="0" w:color="auto"/>
                      </w:divBdr>
                      <w:divsChild>
                        <w:div w:id="1965622305">
                          <w:marLeft w:val="0"/>
                          <w:marRight w:val="0"/>
                          <w:marTop w:val="0"/>
                          <w:marBottom w:val="0"/>
                          <w:divBdr>
                            <w:top w:val="none" w:sz="0" w:space="0" w:color="auto"/>
                            <w:left w:val="none" w:sz="0" w:space="0" w:color="auto"/>
                            <w:bottom w:val="none" w:sz="0" w:space="0" w:color="auto"/>
                            <w:right w:val="none" w:sz="0" w:space="0" w:color="auto"/>
                          </w:divBdr>
                          <w:divsChild>
                            <w:div w:id="1770586178">
                              <w:marLeft w:val="0"/>
                              <w:marRight w:val="0"/>
                              <w:marTop w:val="0"/>
                              <w:marBottom w:val="0"/>
                              <w:divBdr>
                                <w:top w:val="none" w:sz="0" w:space="0" w:color="auto"/>
                                <w:left w:val="none" w:sz="0" w:space="0" w:color="auto"/>
                                <w:bottom w:val="none" w:sz="0" w:space="0" w:color="auto"/>
                                <w:right w:val="none" w:sz="0" w:space="0" w:color="auto"/>
                              </w:divBdr>
                              <w:divsChild>
                                <w:div w:id="960501192">
                                  <w:marLeft w:val="0"/>
                                  <w:marRight w:val="0"/>
                                  <w:marTop w:val="0"/>
                                  <w:marBottom w:val="0"/>
                                  <w:divBdr>
                                    <w:top w:val="none" w:sz="0" w:space="0" w:color="auto"/>
                                    <w:left w:val="none" w:sz="0" w:space="0" w:color="auto"/>
                                    <w:bottom w:val="none" w:sz="0" w:space="0" w:color="auto"/>
                                    <w:right w:val="none" w:sz="0" w:space="0" w:color="auto"/>
                                  </w:divBdr>
                                  <w:divsChild>
                                    <w:div w:id="2104295792">
                                      <w:marLeft w:val="0"/>
                                      <w:marRight w:val="375"/>
                                      <w:marTop w:val="0"/>
                                      <w:marBottom w:val="0"/>
                                      <w:divBdr>
                                        <w:top w:val="none" w:sz="0" w:space="0" w:color="auto"/>
                                        <w:left w:val="none" w:sz="0" w:space="0" w:color="auto"/>
                                        <w:bottom w:val="none" w:sz="0" w:space="0" w:color="auto"/>
                                        <w:right w:val="none" w:sz="0" w:space="0" w:color="auto"/>
                                      </w:divBdr>
                                    </w:div>
                                  </w:divsChild>
                                </w:div>
                                <w:div w:id="239679972">
                                  <w:marLeft w:val="0"/>
                                  <w:marRight w:val="0"/>
                                  <w:marTop w:val="0"/>
                                  <w:marBottom w:val="0"/>
                                  <w:divBdr>
                                    <w:top w:val="none" w:sz="0" w:space="0" w:color="auto"/>
                                    <w:left w:val="none" w:sz="0" w:space="0" w:color="auto"/>
                                    <w:bottom w:val="none" w:sz="0" w:space="0" w:color="auto"/>
                                    <w:right w:val="none" w:sz="0" w:space="0" w:color="auto"/>
                                  </w:divBdr>
                                  <w:divsChild>
                                    <w:div w:id="439305645">
                                      <w:marLeft w:val="0"/>
                                      <w:marRight w:val="0"/>
                                      <w:marTop w:val="0"/>
                                      <w:marBottom w:val="165"/>
                                      <w:divBdr>
                                        <w:top w:val="none" w:sz="0" w:space="0" w:color="auto"/>
                                        <w:left w:val="none" w:sz="0" w:space="0" w:color="auto"/>
                                        <w:bottom w:val="none" w:sz="0" w:space="0" w:color="auto"/>
                                        <w:right w:val="none" w:sz="0" w:space="0" w:color="auto"/>
                                      </w:divBdr>
                                      <w:divsChild>
                                        <w:div w:id="400832276">
                                          <w:marLeft w:val="0"/>
                                          <w:marRight w:val="0"/>
                                          <w:marTop w:val="0"/>
                                          <w:marBottom w:val="0"/>
                                          <w:divBdr>
                                            <w:top w:val="none" w:sz="0" w:space="0" w:color="auto"/>
                                            <w:left w:val="none" w:sz="0" w:space="0" w:color="auto"/>
                                            <w:bottom w:val="none" w:sz="0" w:space="0" w:color="auto"/>
                                            <w:right w:val="none" w:sz="0" w:space="0" w:color="auto"/>
                                          </w:divBdr>
                                          <w:divsChild>
                                            <w:div w:id="1750695294">
                                              <w:marLeft w:val="0"/>
                                              <w:marRight w:val="0"/>
                                              <w:marTop w:val="0"/>
                                              <w:marBottom w:val="0"/>
                                              <w:divBdr>
                                                <w:top w:val="none" w:sz="0" w:space="0" w:color="auto"/>
                                                <w:left w:val="none" w:sz="0" w:space="0" w:color="auto"/>
                                                <w:bottom w:val="none" w:sz="0" w:space="0" w:color="auto"/>
                                                <w:right w:val="none" w:sz="0" w:space="0" w:color="auto"/>
                                              </w:divBdr>
                                              <w:divsChild>
                                                <w:div w:id="1951352249">
                                                  <w:marLeft w:val="0"/>
                                                  <w:marRight w:val="0"/>
                                                  <w:marTop w:val="0"/>
                                                  <w:marBottom w:val="0"/>
                                                  <w:divBdr>
                                                    <w:top w:val="none" w:sz="0" w:space="0" w:color="auto"/>
                                                    <w:left w:val="none" w:sz="0" w:space="0" w:color="auto"/>
                                                    <w:bottom w:val="none" w:sz="0" w:space="0" w:color="auto"/>
                                                    <w:right w:val="none" w:sz="0" w:space="0" w:color="auto"/>
                                                  </w:divBdr>
                                                  <w:divsChild>
                                                    <w:div w:id="887231258">
                                                      <w:marLeft w:val="0"/>
                                                      <w:marRight w:val="150"/>
                                                      <w:marTop w:val="150"/>
                                                      <w:marBottom w:val="0"/>
                                                      <w:divBdr>
                                                        <w:top w:val="none" w:sz="0" w:space="0" w:color="auto"/>
                                                        <w:left w:val="none" w:sz="0" w:space="0" w:color="auto"/>
                                                        <w:bottom w:val="none" w:sz="0" w:space="0" w:color="auto"/>
                                                        <w:right w:val="none" w:sz="0" w:space="0" w:color="auto"/>
                                                      </w:divBdr>
                                                    </w:div>
                                                    <w:div w:id="1666088703">
                                                      <w:marLeft w:val="0"/>
                                                      <w:marRight w:val="0"/>
                                                      <w:marTop w:val="0"/>
                                                      <w:marBottom w:val="0"/>
                                                      <w:divBdr>
                                                        <w:top w:val="none" w:sz="0" w:space="0" w:color="auto"/>
                                                        <w:left w:val="none" w:sz="0" w:space="0" w:color="auto"/>
                                                        <w:bottom w:val="none" w:sz="0" w:space="0" w:color="auto"/>
                                                        <w:right w:val="none" w:sz="0" w:space="0" w:color="auto"/>
                                                      </w:divBdr>
                                                    </w:div>
                                                    <w:div w:id="796602378">
                                                      <w:marLeft w:val="0"/>
                                                      <w:marRight w:val="0"/>
                                                      <w:marTop w:val="0"/>
                                                      <w:marBottom w:val="0"/>
                                                      <w:divBdr>
                                                        <w:top w:val="none" w:sz="0" w:space="0" w:color="auto"/>
                                                        <w:left w:val="none" w:sz="0" w:space="0" w:color="auto"/>
                                                        <w:bottom w:val="none" w:sz="0" w:space="0" w:color="auto"/>
                                                        <w:right w:val="none" w:sz="0" w:space="0" w:color="auto"/>
                                                      </w:divBdr>
                                                      <w:divsChild>
                                                        <w:div w:id="1620868930">
                                                          <w:marLeft w:val="0"/>
                                                          <w:marRight w:val="0"/>
                                                          <w:marTop w:val="0"/>
                                                          <w:marBottom w:val="0"/>
                                                          <w:divBdr>
                                                            <w:top w:val="none" w:sz="0" w:space="0" w:color="auto"/>
                                                            <w:left w:val="none" w:sz="0" w:space="0" w:color="auto"/>
                                                            <w:bottom w:val="none" w:sz="0" w:space="0" w:color="auto"/>
                                                            <w:right w:val="none" w:sz="0" w:space="0" w:color="auto"/>
                                                          </w:divBdr>
                                                          <w:divsChild>
                                                            <w:div w:id="1999653165">
                                                              <w:marLeft w:val="0"/>
                                                              <w:marRight w:val="-90"/>
                                                              <w:marTop w:val="0"/>
                                                              <w:marBottom w:val="0"/>
                                                              <w:divBdr>
                                                                <w:top w:val="none" w:sz="0" w:space="0" w:color="auto"/>
                                                                <w:left w:val="none" w:sz="0" w:space="0" w:color="auto"/>
                                                                <w:bottom w:val="none" w:sz="0" w:space="0" w:color="auto"/>
                                                                <w:right w:val="none" w:sz="0" w:space="0" w:color="auto"/>
                                                              </w:divBdr>
                                                              <w:divsChild>
                                                                <w:div w:id="39998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99081">
                                              <w:marLeft w:val="150"/>
                                              <w:marRight w:val="150"/>
                                              <w:marTop w:val="0"/>
                                              <w:marBottom w:val="0"/>
                                              <w:divBdr>
                                                <w:top w:val="none" w:sz="0" w:space="0" w:color="auto"/>
                                                <w:left w:val="none" w:sz="0" w:space="0" w:color="auto"/>
                                                <w:bottom w:val="none" w:sz="0" w:space="0" w:color="auto"/>
                                                <w:right w:val="none" w:sz="0" w:space="0" w:color="auto"/>
                                              </w:divBdr>
                                              <w:divsChild>
                                                <w:div w:id="2044943346">
                                                  <w:marLeft w:val="0"/>
                                                  <w:marRight w:val="0"/>
                                                  <w:marTop w:val="0"/>
                                                  <w:marBottom w:val="0"/>
                                                  <w:divBdr>
                                                    <w:top w:val="none" w:sz="0" w:space="0" w:color="auto"/>
                                                    <w:left w:val="none" w:sz="0" w:space="0" w:color="auto"/>
                                                    <w:bottom w:val="none" w:sz="0" w:space="0" w:color="auto"/>
                                                    <w:right w:val="none" w:sz="0" w:space="0" w:color="auto"/>
                                                  </w:divBdr>
                                                  <w:divsChild>
                                                    <w:div w:id="807940326">
                                                      <w:marLeft w:val="0"/>
                                                      <w:marRight w:val="0"/>
                                                      <w:marTop w:val="0"/>
                                                      <w:marBottom w:val="0"/>
                                                      <w:divBdr>
                                                        <w:top w:val="none" w:sz="0" w:space="0" w:color="auto"/>
                                                        <w:left w:val="none" w:sz="0" w:space="0" w:color="auto"/>
                                                        <w:bottom w:val="none" w:sz="0" w:space="0" w:color="auto"/>
                                                        <w:right w:val="none" w:sz="0" w:space="0" w:color="auto"/>
                                                      </w:divBdr>
                                                      <w:divsChild>
                                                        <w:div w:id="1731614233">
                                                          <w:marLeft w:val="0"/>
                                                          <w:marRight w:val="0"/>
                                                          <w:marTop w:val="0"/>
                                                          <w:marBottom w:val="0"/>
                                                          <w:divBdr>
                                                            <w:top w:val="none" w:sz="0" w:space="0" w:color="auto"/>
                                                            <w:left w:val="none" w:sz="0" w:space="0" w:color="auto"/>
                                                            <w:bottom w:val="none" w:sz="0" w:space="0" w:color="auto"/>
                                                            <w:right w:val="none" w:sz="0" w:space="0" w:color="auto"/>
                                                          </w:divBdr>
                                                        </w:div>
                                                        <w:div w:id="305814498">
                                                          <w:marLeft w:val="0"/>
                                                          <w:marRight w:val="0"/>
                                                          <w:marTop w:val="0"/>
                                                          <w:marBottom w:val="0"/>
                                                          <w:divBdr>
                                                            <w:top w:val="none" w:sz="0" w:space="0" w:color="auto"/>
                                                            <w:left w:val="none" w:sz="0" w:space="0" w:color="auto"/>
                                                            <w:bottom w:val="none" w:sz="0" w:space="0" w:color="auto"/>
                                                            <w:right w:val="none" w:sz="0" w:space="0" w:color="auto"/>
                                                          </w:divBdr>
                                                        </w:div>
                                                        <w:div w:id="576667293">
                                                          <w:marLeft w:val="0"/>
                                                          <w:marRight w:val="0"/>
                                                          <w:marTop w:val="0"/>
                                                          <w:marBottom w:val="0"/>
                                                          <w:divBdr>
                                                            <w:top w:val="none" w:sz="0" w:space="0" w:color="auto"/>
                                                            <w:left w:val="none" w:sz="0" w:space="0" w:color="auto"/>
                                                            <w:bottom w:val="none" w:sz="0" w:space="0" w:color="auto"/>
                                                            <w:right w:val="none" w:sz="0" w:space="0" w:color="auto"/>
                                                          </w:divBdr>
                                                        </w:div>
                                                        <w:div w:id="3637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8871316">
      <w:bodyDiv w:val="1"/>
      <w:marLeft w:val="0"/>
      <w:marRight w:val="0"/>
      <w:marTop w:val="0"/>
      <w:marBottom w:val="0"/>
      <w:divBdr>
        <w:top w:val="none" w:sz="0" w:space="0" w:color="auto"/>
        <w:left w:val="none" w:sz="0" w:space="0" w:color="auto"/>
        <w:bottom w:val="none" w:sz="0" w:space="0" w:color="auto"/>
        <w:right w:val="none" w:sz="0" w:space="0" w:color="auto"/>
      </w:divBdr>
      <w:divsChild>
        <w:div w:id="477572793">
          <w:marLeft w:val="0"/>
          <w:marRight w:val="0"/>
          <w:marTop w:val="0"/>
          <w:marBottom w:val="0"/>
          <w:divBdr>
            <w:top w:val="none" w:sz="0" w:space="0" w:color="auto"/>
            <w:left w:val="none" w:sz="0" w:space="0" w:color="auto"/>
            <w:bottom w:val="none" w:sz="0" w:space="0" w:color="auto"/>
            <w:right w:val="none" w:sz="0" w:space="0" w:color="auto"/>
          </w:divBdr>
        </w:div>
        <w:div w:id="2121025722">
          <w:marLeft w:val="0"/>
          <w:marRight w:val="0"/>
          <w:marTop w:val="0"/>
          <w:marBottom w:val="0"/>
          <w:divBdr>
            <w:top w:val="none" w:sz="0" w:space="0" w:color="auto"/>
            <w:left w:val="none" w:sz="0" w:space="0" w:color="auto"/>
            <w:bottom w:val="none" w:sz="0" w:space="0" w:color="auto"/>
            <w:right w:val="none" w:sz="0" w:space="0" w:color="auto"/>
          </w:divBdr>
        </w:div>
        <w:div w:id="718746948">
          <w:marLeft w:val="0"/>
          <w:marRight w:val="0"/>
          <w:marTop w:val="0"/>
          <w:marBottom w:val="0"/>
          <w:divBdr>
            <w:top w:val="none" w:sz="0" w:space="0" w:color="auto"/>
            <w:left w:val="none" w:sz="0" w:space="0" w:color="auto"/>
            <w:bottom w:val="none" w:sz="0" w:space="0" w:color="auto"/>
            <w:right w:val="none" w:sz="0" w:space="0" w:color="auto"/>
          </w:divBdr>
        </w:div>
        <w:div w:id="4283704">
          <w:marLeft w:val="0"/>
          <w:marRight w:val="0"/>
          <w:marTop w:val="0"/>
          <w:marBottom w:val="0"/>
          <w:divBdr>
            <w:top w:val="none" w:sz="0" w:space="0" w:color="auto"/>
            <w:left w:val="none" w:sz="0" w:space="0" w:color="auto"/>
            <w:bottom w:val="none" w:sz="0" w:space="0" w:color="auto"/>
            <w:right w:val="none" w:sz="0" w:space="0" w:color="auto"/>
          </w:divBdr>
        </w:div>
        <w:div w:id="1435244770">
          <w:marLeft w:val="0"/>
          <w:marRight w:val="0"/>
          <w:marTop w:val="0"/>
          <w:marBottom w:val="0"/>
          <w:divBdr>
            <w:top w:val="none" w:sz="0" w:space="0" w:color="auto"/>
            <w:left w:val="none" w:sz="0" w:space="0" w:color="auto"/>
            <w:bottom w:val="none" w:sz="0" w:space="0" w:color="auto"/>
            <w:right w:val="none" w:sz="0" w:space="0" w:color="auto"/>
          </w:divBdr>
        </w:div>
        <w:div w:id="319047213">
          <w:marLeft w:val="0"/>
          <w:marRight w:val="0"/>
          <w:marTop w:val="0"/>
          <w:marBottom w:val="0"/>
          <w:divBdr>
            <w:top w:val="none" w:sz="0" w:space="0" w:color="auto"/>
            <w:left w:val="none" w:sz="0" w:space="0" w:color="auto"/>
            <w:bottom w:val="none" w:sz="0" w:space="0" w:color="auto"/>
            <w:right w:val="none" w:sz="0" w:space="0" w:color="auto"/>
          </w:divBdr>
        </w:div>
        <w:div w:id="1195844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1650</TotalTime>
  <Pages>1</Pages>
  <Words>514</Words>
  <Characters>2930</Characters>
  <Application>Microsoft Office Word</Application>
  <DocSecurity>8</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GWU</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Ellis Yarboi</dc:creator>
  <cp:lastModifiedBy>Alan Montroso</cp:lastModifiedBy>
  <cp:revision>6</cp:revision>
  <dcterms:created xsi:type="dcterms:W3CDTF">2015-09-20T16:12:00Z</dcterms:created>
  <dcterms:modified xsi:type="dcterms:W3CDTF">2015-09-21T22:09:00Z</dcterms:modified>
</cp:coreProperties>
</file>